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CF320" w14:textId="77777777" w:rsidR="0032409A" w:rsidRDefault="00A14940">
      <w:pPr>
        <w:tabs>
          <w:tab w:val="left" w:pos="5581"/>
        </w:tabs>
        <w:ind w:left="595"/>
        <w:rPr>
          <w:rFonts w:ascii="Times New Roman"/>
          <w:sz w:val="20"/>
        </w:rPr>
      </w:pPr>
      <w:r>
        <w:rPr>
          <w:rFonts w:ascii="Times New Roman"/>
          <w:noProof/>
          <w:position w:val="10"/>
          <w:sz w:val="20"/>
          <w:lang w:val="en-US" w:eastAsia="en-US" w:bidi="ar-SA"/>
        </w:rPr>
        <mc:AlternateContent>
          <mc:Choice Requires="wpg">
            <w:drawing>
              <wp:inline distT="0" distB="0" distL="0" distR="0" wp14:anchorId="71BDC433" wp14:editId="181CD25D">
                <wp:extent cx="1386840" cy="457200"/>
                <wp:effectExtent l="0" t="0" r="3810" b="3175"/>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6840" cy="457200"/>
                          <a:chOff x="0" y="0"/>
                          <a:chExt cx="2184" cy="720"/>
                        </a:xfrm>
                      </wpg:grpSpPr>
                      <pic:pic xmlns:pic="http://schemas.openxmlformats.org/drawingml/2006/picture">
                        <pic:nvPicPr>
                          <pic:cNvPr id="1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AutoShape 8"/>
                        <wps:cNvSpPr>
                          <a:spLocks/>
                        </wps:cNvSpPr>
                        <wps:spPr bwMode="auto">
                          <a:xfrm>
                            <a:off x="34" y="60"/>
                            <a:ext cx="1233" cy="139"/>
                          </a:xfrm>
                          <a:custGeom>
                            <a:avLst/>
                            <a:gdLst>
                              <a:gd name="T0" fmla="+- 0 140 35"/>
                              <a:gd name="T1" fmla="*/ T0 w 1233"/>
                              <a:gd name="T2" fmla="+- 0 181 61"/>
                              <a:gd name="T3" fmla="*/ 181 h 139"/>
                              <a:gd name="T4" fmla="+- 0 53 35"/>
                              <a:gd name="T5" fmla="*/ T4 w 1233"/>
                              <a:gd name="T6" fmla="+- 0 120 61"/>
                              <a:gd name="T7" fmla="*/ 120 h 139"/>
                              <a:gd name="T8" fmla="+- 0 158 35"/>
                              <a:gd name="T9" fmla="*/ T8 w 1233"/>
                              <a:gd name="T10" fmla="+- 0 154 61"/>
                              <a:gd name="T11" fmla="*/ 154 h 139"/>
                              <a:gd name="T12" fmla="+- 0 194 35"/>
                              <a:gd name="T13" fmla="*/ T12 w 1233"/>
                              <a:gd name="T14" fmla="+- 0 197 61"/>
                              <a:gd name="T15" fmla="*/ 197 h 139"/>
                              <a:gd name="T16" fmla="+- 0 259 35"/>
                              <a:gd name="T17" fmla="*/ T16 w 1233"/>
                              <a:gd name="T18" fmla="+- 0 185 61"/>
                              <a:gd name="T19" fmla="*/ 185 h 139"/>
                              <a:gd name="T20" fmla="+- 0 184 35"/>
                              <a:gd name="T21" fmla="*/ T20 w 1233"/>
                              <a:gd name="T22" fmla="+- 0 173 61"/>
                              <a:gd name="T23" fmla="*/ 173 h 139"/>
                              <a:gd name="T24" fmla="+- 0 203 35"/>
                              <a:gd name="T25" fmla="*/ T24 w 1233"/>
                              <a:gd name="T26" fmla="+- 0 61 61"/>
                              <a:gd name="T27" fmla="*/ 61 h 139"/>
                              <a:gd name="T28" fmla="+- 0 163 35"/>
                              <a:gd name="T29" fmla="*/ T28 w 1233"/>
                              <a:gd name="T30" fmla="+- 0 91 61"/>
                              <a:gd name="T31" fmla="*/ 91 h 139"/>
                              <a:gd name="T32" fmla="+- 0 188 35"/>
                              <a:gd name="T33" fmla="*/ T32 w 1233"/>
                              <a:gd name="T34" fmla="+- 0 129 61"/>
                              <a:gd name="T35" fmla="*/ 129 h 139"/>
                              <a:gd name="T36" fmla="+- 0 245 35"/>
                              <a:gd name="T37" fmla="*/ T36 w 1233"/>
                              <a:gd name="T38" fmla="+- 0 146 61"/>
                              <a:gd name="T39" fmla="*/ 146 h 139"/>
                              <a:gd name="T40" fmla="+- 0 245 35"/>
                              <a:gd name="T41" fmla="*/ T40 w 1233"/>
                              <a:gd name="T42" fmla="+- 0 175 61"/>
                              <a:gd name="T43" fmla="*/ 175 h 139"/>
                              <a:gd name="T44" fmla="+- 0 267 35"/>
                              <a:gd name="T45" fmla="*/ T44 w 1233"/>
                              <a:gd name="T46" fmla="+- 0 173 61"/>
                              <a:gd name="T47" fmla="*/ 173 h 139"/>
                              <a:gd name="T48" fmla="+- 0 254 35"/>
                              <a:gd name="T49" fmla="*/ T48 w 1233"/>
                              <a:gd name="T50" fmla="+- 0 130 61"/>
                              <a:gd name="T51" fmla="*/ 130 h 139"/>
                              <a:gd name="T52" fmla="+- 0 186 35"/>
                              <a:gd name="T53" fmla="*/ T52 w 1233"/>
                              <a:gd name="T54" fmla="+- 0 108 61"/>
                              <a:gd name="T55" fmla="*/ 108 h 139"/>
                              <a:gd name="T56" fmla="+- 0 194 35"/>
                              <a:gd name="T57" fmla="*/ T56 w 1233"/>
                              <a:gd name="T58" fmla="+- 0 78 61"/>
                              <a:gd name="T59" fmla="*/ 78 h 139"/>
                              <a:gd name="T60" fmla="+- 0 232 35"/>
                              <a:gd name="T61" fmla="*/ T60 w 1233"/>
                              <a:gd name="T62" fmla="+- 0 62 61"/>
                              <a:gd name="T63" fmla="*/ 62 h 139"/>
                              <a:gd name="T64" fmla="+- 0 243 35"/>
                              <a:gd name="T65" fmla="*/ T64 w 1233"/>
                              <a:gd name="T66" fmla="+- 0 87 61"/>
                              <a:gd name="T67" fmla="*/ 87 h 139"/>
                              <a:gd name="T68" fmla="+- 0 263 35"/>
                              <a:gd name="T69" fmla="*/ T68 w 1233"/>
                              <a:gd name="T70" fmla="+- 0 86 61"/>
                              <a:gd name="T71" fmla="*/ 86 h 139"/>
                              <a:gd name="T72" fmla="+- 0 315 35"/>
                              <a:gd name="T73" fmla="*/ T72 w 1233"/>
                              <a:gd name="T74" fmla="+- 0 74 61"/>
                              <a:gd name="T75" fmla="*/ 74 h 139"/>
                              <a:gd name="T76" fmla="+- 0 295 35"/>
                              <a:gd name="T77" fmla="*/ T76 w 1233"/>
                              <a:gd name="T78" fmla="+- 0 154 61"/>
                              <a:gd name="T79" fmla="*/ 154 h 139"/>
                              <a:gd name="T80" fmla="+- 0 374 35"/>
                              <a:gd name="T81" fmla="*/ T80 w 1233"/>
                              <a:gd name="T82" fmla="+- 0 199 61"/>
                              <a:gd name="T83" fmla="*/ 199 h 139"/>
                              <a:gd name="T84" fmla="+- 0 326 35"/>
                              <a:gd name="T85" fmla="*/ T84 w 1233"/>
                              <a:gd name="T86" fmla="+- 0 173 61"/>
                              <a:gd name="T87" fmla="*/ 173 h 139"/>
                              <a:gd name="T88" fmla="+- 0 314 35"/>
                              <a:gd name="T89" fmla="*/ T88 w 1233"/>
                              <a:gd name="T90" fmla="+- 0 111 61"/>
                              <a:gd name="T91" fmla="*/ 111 h 139"/>
                              <a:gd name="T92" fmla="+- 0 402 35"/>
                              <a:gd name="T93" fmla="*/ T92 w 1233"/>
                              <a:gd name="T94" fmla="+- 0 76 61"/>
                              <a:gd name="T95" fmla="*/ 76 h 139"/>
                              <a:gd name="T96" fmla="+- 0 391 35"/>
                              <a:gd name="T97" fmla="*/ T96 w 1233"/>
                              <a:gd name="T98" fmla="+- 0 170 61"/>
                              <a:gd name="T99" fmla="*/ 170 h 139"/>
                              <a:gd name="T100" fmla="+- 0 413 35"/>
                              <a:gd name="T101" fmla="*/ T100 w 1233"/>
                              <a:gd name="T102" fmla="+- 0 169 61"/>
                              <a:gd name="T103" fmla="*/ 169 h 139"/>
                              <a:gd name="T104" fmla="+- 0 376 35"/>
                              <a:gd name="T105" fmla="*/ T104 w 1233"/>
                              <a:gd name="T106" fmla="+- 0 78 61"/>
                              <a:gd name="T107" fmla="*/ 78 h 139"/>
                              <a:gd name="T108" fmla="+- 0 411 35"/>
                              <a:gd name="T109" fmla="*/ T108 w 1233"/>
                              <a:gd name="T110" fmla="+- 0 87 61"/>
                              <a:gd name="T111" fmla="*/ 87 h 139"/>
                              <a:gd name="T112" fmla="+- 0 443 35"/>
                              <a:gd name="T113" fmla="*/ T112 w 1233"/>
                              <a:gd name="T114" fmla="+- 0 154 61"/>
                              <a:gd name="T115" fmla="*/ 154 h 139"/>
                              <a:gd name="T116" fmla="+- 0 485 35"/>
                              <a:gd name="T117" fmla="*/ T116 w 1233"/>
                              <a:gd name="T118" fmla="+- 0 199 61"/>
                              <a:gd name="T119" fmla="*/ 199 h 139"/>
                              <a:gd name="T120" fmla="+- 0 489 35"/>
                              <a:gd name="T121" fmla="*/ T120 w 1233"/>
                              <a:gd name="T122" fmla="+- 0 183 61"/>
                              <a:gd name="T123" fmla="*/ 183 h 139"/>
                              <a:gd name="T124" fmla="+- 0 461 35"/>
                              <a:gd name="T125" fmla="*/ T124 w 1233"/>
                              <a:gd name="T126" fmla="+- 0 152 61"/>
                              <a:gd name="T127" fmla="*/ 152 h 139"/>
                              <a:gd name="T128" fmla="+- 0 532 35"/>
                              <a:gd name="T129" fmla="*/ T128 w 1233"/>
                              <a:gd name="T130" fmla="+- 0 168 61"/>
                              <a:gd name="T131" fmla="*/ 168 h 139"/>
                              <a:gd name="T132" fmla="+- 0 552 35"/>
                              <a:gd name="T133" fmla="*/ T132 w 1233"/>
                              <a:gd name="T134" fmla="+- 0 164 61"/>
                              <a:gd name="T135" fmla="*/ 164 h 139"/>
                              <a:gd name="T136" fmla="+- 0 587 35"/>
                              <a:gd name="T137" fmla="*/ T136 w 1233"/>
                              <a:gd name="T138" fmla="+- 0 197 61"/>
                              <a:gd name="T139" fmla="*/ 197 h 139"/>
                              <a:gd name="T140" fmla="+- 0 683 35"/>
                              <a:gd name="T141" fmla="*/ T140 w 1233"/>
                              <a:gd name="T142" fmla="+- 0 135 61"/>
                              <a:gd name="T143" fmla="*/ 135 h 139"/>
                              <a:gd name="T144" fmla="+- 0 688 35"/>
                              <a:gd name="T145" fmla="*/ T144 w 1233"/>
                              <a:gd name="T146" fmla="+- 0 63 61"/>
                              <a:gd name="T147" fmla="*/ 63 h 139"/>
                              <a:gd name="T148" fmla="+- 0 803 35"/>
                              <a:gd name="T149" fmla="*/ T148 w 1233"/>
                              <a:gd name="T150" fmla="+- 0 181 61"/>
                              <a:gd name="T151" fmla="*/ 181 h 139"/>
                              <a:gd name="T152" fmla="+- 0 816 35"/>
                              <a:gd name="T153" fmla="*/ T152 w 1233"/>
                              <a:gd name="T154" fmla="+- 0 197 61"/>
                              <a:gd name="T155" fmla="*/ 197 h 139"/>
                              <a:gd name="T156" fmla="+- 0 856 35"/>
                              <a:gd name="T157" fmla="*/ T156 w 1233"/>
                              <a:gd name="T158" fmla="+- 0 142 61"/>
                              <a:gd name="T159" fmla="*/ 142 h 139"/>
                              <a:gd name="T160" fmla="+- 0 896 35"/>
                              <a:gd name="T161" fmla="*/ T160 w 1233"/>
                              <a:gd name="T162" fmla="+- 0 77 61"/>
                              <a:gd name="T163" fmla="*/ 77 h 139"/>
                              <a:gd name="T164" fmla="+- 0 947 35"/>
                              <a:gd name="T165" fmla="*/ T164 w 1233"/>
                              <a:gd name="T166" fmla="+- 0 197 61"/>
                              <a:gd name="T167" fmla="*/ 197 h 139"/>
                              <a:gd name="T168" fmla="+- 0 885 35"/>
                              <a:gd name="T169" fmla="*/ T168 w 1233"/>
                              <a:gd name="T170" fmla="+- 0 93 61"/>
                              <a:gd name="T171" fmla="*/ 93 h 139"/>
                              <a:gd name="T172" fmla="+- 0 1023 35"/>
                              <a:gd name="T173" fmla="*/ T172 w 1233"/>
                              <a:gd name="T174" fmla="+- 0 63 61"/>
                              <a:gd name="T175" fmla="*/ 63 h 139"/>
                              <a:gd name="T176" fmla="+- 0 1109 35"/>
                              <a:gd name="T177" fmla="*/ T176 w 1233"/>
                              <a:gd name="T178" fmla="+- 0 191 61"/>
                              <a:gd name="T179" fmla="*/ 191 h 139"/>
                              <a:gd name="T180" fmla="+- 0 1123 35"/>
                              <a:gd name="T181" fmla="*/ T180 w 1233"/>
                              <a:gd name="T182" fmla="+- 0 79 61"/>
                              <a:gd name="T183" fmla="*/ 79 h 139"/>
                              <a:gd name="T184" fmla="+- 0 1123 35"/>
                              <a:gd name="T185" fmla="*/ T184 w 1233"/>
                              <a:gd name="T186" fmla="+- 0 79 61"/>
                              <a:gd name="T187" fmla="*/ 79 h 139"/>
                              <a:gd name="T188" fmla="+- 0 1118 35"/>
                              <a:gd name="T189" fmla="*/ T188 w 1233"/>
                              <a:gd name="T190" fmla="+- 0 104 61"/>
                              <a:gd name="T191" fmla="*/ 104 h 139"/>
                              <a:gd name="T192" fmla="+- 0 1111 35"/>
                              <a:gd name="T193" fmla="*/ T192 w 1233"/>
                              <a:gd name="T194" fmla="+- 0 167 61"/>
                              <a:gd name="T195" fmla="*/ 167 h 139"/>
                              <a:gd name="T196" fmla="+- 0 1122 35"/>
                              <a:gd name="T197" fmla="*/ T196 w 1233"/>
                              <a:gd name="T198" fmla="+- 0 181 61"/>
                              <a:gd name="T199" fmla="*/ 181 h 139"/>
                              <a:gd name="T200" fmla="+- 0 1139 35"/>
                              <a:gd name="T201" fmla="*/ T200 w 1233"/>
                              <a:gd name="T202" fmla="+- 0 139 61"/>
                              <a:gd name="T203" fmla="*/ 139 h 139"/>
                              <a:gd name="T204" fmla="+- 0 1123 35"/>
                              <a:gd name="T205" fmla="*/ T204 w 1233"/>
                              <a:gd name="T206" fmla="+- 0 79 61"/>
                              <a:gd name="T207" fmla="*/ 79 h 139"/>
                              <a:gd name="T208" fmla="+- 0 1268 35"/>
                              <a:gd name="T209" fmla="*/ T208 w 1233"/>
                              <a:gd name="T210" fmla="+- 0 181 61"/>
                              <a:gd name="T211" fmla="*/ 181 h 139"/>
                              <a:gd name="T212" fmla="+- 0 1181 35"/>
                              <a:gd name="T213" fmla="*/ T212 w 1233"/>
                              <a:gd name="T214" fmla="+- 0 120 61"/>
                              <a:gd name="T215" fmla="*/ 120 h 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233" h="139">
                                <a:moveTo>
                                  <a:pt x="101" y="2"/>
                                </a:moveTo>
                                <a:lnTo>
                                  <a:pt x="0" y="2"/>
                                </a:lnTo>
                                <a:lnTo>
                                  <a:pt x="0" y="136"/>
                                </a:lnTo>
                                <a:lnTo>
                                  <a:pt x="105" y="136"/>
                                </a:lnTo>
                                <a:lnTo>
                                  <a:pt x="105" y="120"/>
                                </a:lnTo>
                                <a:lnTo>
                                  <a:pt x="18" y="120"/>
                                </a:lnTo>
                                <a:lnTo>
                                  <a:pt x="18" y="74"/>
                                </a:lnTo>
                                <a:lnTo>
                                  <a:pt x="96" y="74"/>
                                </a:lnTo>
                                <a:lnTo>
                                  <a:pt x="96" y="59"/>
                                </a:lnTo>
                                <a:lnTo>
                                  <a:pt x="18" y="59"/>
                                </a:lnTo>
                                <a:lnTo>
                                  <a:pt x="18" y="18"/>
                                </a:lnTo>
                                <a:lnTo>
                                  <a:pt x="101" y="18"/>
                                </a:lnTo>
                                <a:lnTo>
                                  <a:pt x="101" y="2"/>
                                </a:lnTo>
                                <a:close/>
                                <a:moveTo>
                                  <a:pt x="140" y="91"/>
                                </a:moveTo>
                                <a:lnTo>
                                  <a:pt x="123" y="93"/>
                                </a:lnTo>
                                <a:lnTo>
                                  <a:pt x="123" y="102"/>
                                </a:lnTo>
                                <a:lnTo>
                                  <a:pt x="125" y="110"/>
                                </a:lnTo>
                                <a:lnTo>
                                  <a:pt x="135" y="124"/>
                                </a:lnTo>
                                <a:lnTo>
                                  <a:pt x="142" y="129"/>
                                </a:lnTo>
                                <a:lnTo>
                                  <a:pt x="159" y="136"/>
                                </a:lnTo>
                                <a:lnTo>
                                  <a:pt x="170" y="138"/>
                                </a:lnTo>
                                <a:lnTo>
                                  <a:pt x="193" y="138"/>
                                </a:lnTo>
                                <a:lnTo>
                                  <a:pt x="202" y="136"/>
                                </a:lnTo>
                                <a:lnTo>
                                  <a:pt x="218" y="129"/>
                                </a:lnTo>
                                <a:lnTo>
                                  <a:pt x="224" y="124"/>
                                </a:lnTo>
                                <a:lnTo>
                                  <a:pt x="225" y="122"/>
                                </a:lnTo>
                                <a:lnTo>
                                  <a:pt x="174" y="122"/>
                                </a:lnTo>
                                <a:lnTo>
                                  <a:pt x="167" y="121"/>
                                </a:lnTo>
                                <a:lnTo>
                                  <a:pt x="154" y="116"/>
                                </a:lnTo>
                                <a:lnTo>
                                  <a:pt x="149" y="112"/>
                                </a:lnTo>
                                <a:lnTo>
                                  <a:pt x="143" y="103"/>
                                </a:lnTo>
                                <a:lnTo>
                                  <a:pt x="141" y="98"/>
                                </a:lnTo>
                                <a:lnTo>
                                  <a:pt x="140" y="91"/>
                                </a:lnTo>
                                <a:close/>
                                <a:moveTo>
                                  <a:pt x="188" y="0"/>
                                </a:moveTo>
                                <a:lnTo>
                                  <a:pt x="168" y="0"/>
                                </a:lnTo>
                                <a:lnTo>
                                  <a:pt x="159" y="1"/>
                                </a:lnTo>
                                <a:lnTo>
                                  <a:pt x="144" y="7"/>
                                </a:lnTo>
                                <a:lnTo>
                                  <a:pt x="138" y="12"/>
                                </a:lnTo>
                                <a:lnTo>
                                  <a:pt x="130" y="23"/>
                                </a:lnTo>
                                <a:lnTo>
                                  <a:pt x="128" y="30"/>
                                </a:lnTo>
                                <a:lnTo>
                                  <a:pt x="128" y="43"/>
                                </a:lnTo>
                                <a:lnTo>
                                  <a:pt x="130" y="48"/>
                                </a:lnTo>
                                <a:lnTo>
                                  <a:pt x="136" y="58"/>
                                </a:lnTo>
                                <a:lnTo>
                                  <a:pt x="141" y="62"/>
                                </a:lnTo>
                                <a:lnTo>
                                  <a:pt x="153" y="68"/>
                                </a:lnTo>
                                <a:lnTo>
                                  <a:pt x="162" y="71"/>
                                </a:lnTo>
                                <a:lnTo>
                                  <a:pt x="188" y="77"/>
                                </a:lnTo>
                                <a:lnTo>
                                  <a:pt x="196" y="79"/>
                                </a:lnTo>
                                <a:lnTo>
                                  <a:pt x="206" y="83"/>
                                </a:lnTo>
                                <a:lnTo>
                                  <a:pt x="210" y="85"/>
                                </a:lnTo>
                                <a:lnTo>
                                  <a:pt x="215" y="92"/>
                                </a:lnTo>
                                <a:lnTo>
                                  <a:pt x="217" y="95"/>
                                </a:lnTo>
                                <a:lnTo>
                                  <a:pt x="217" y="104"/>
                                </a:lnTo>
                                <a:lnTo>
                                  <a:pt x="215" y="107"/>
                                </a:lnTo>
                                <a:lnTo>
                                  <a:pt x="210" y="114"/>
                                </a:lnTo>
                                <a:lnTo>
                                  <a:pt x="206" y="117"/>
                                </a:lnTo>
                                <a:lnTo>
                                  <a:pt x="195" y="121"/>
                                </a:lnTo>
                                <a:lnTo>
                                  <a:pt x="189" y="122"/>
                                </a:lnTo>
                                <a:lnTo>
                                  <a:pt x="225" y="122"/>
                                </a:lnTo>
                                <a:lnTo>
                                  <a:pt x="232" y="112"/>
                                </a:lnTo>
                                <a:lnTo>
                                  <a:pt x="235" y="105"/>
                                </a:lnTo>
                                <a:lnTo>
                                  <a:pt x="235" y="91"/>
                                </a:lnTo>
                                <a:lnTo>
                                  <a:pt x="233" y="84"/>
                                </a:lnTo>
                                <a:lnTo>
                                  <a:pt x="225" y="73"/>
                                </a:lnTo>
                                <a:lnTo>
                                  <a:pt x="219" y="69"/>
                                </a:lnTo>
                                <a:lnTo>
                                  <a:pt x="205" y="63"/>
                                </a:lnTo>
                                <a:lnTo>
                                  <a:pt x="195" y="60"/>
                                </a:lnTo>
                                <a:lnTo>
                                  <a:pt x="164" y="53"/>
                                </a:lnTo>
                                <a:lnTo>
                                  <a:pt x="155" y="50"/>
                                </a:lnTo>
                                <a:lnTo>
                                  <a:pt x="151" y="47"/>
                                </a:lnTo>
                                <a:lnTo>
                                  <a:pt x="148" y="44"/>
                                </a:lnTo>
                                <a:lnTo>
                                  <a:pt x="146" y="40"/>
                                </a:lnTo>
                                <a:lnTo>
                                  <a:pt x="146" y="30"/>
                                </a:lnTo>
                                <a:lnTo>
                                  <a:pt x="149" y="25"/>
                                </a:lnTo>
                                <a:lnTo>
                                  <a:pt x="159" y="17"/>
                                </a:lnTo>
                                <a:lnTo>
                                  <a:pt x="167" y="15"/>
                                </a:lnTo>
                                <a:lnTo>
                                  <a:pt x="221" y="15"/>
                                </a:lnTo>
                                <a:lnTo>
                                  <a:pt x="219" y="12"/>
                                </a:lnTo>
                                <a:lnTo>
                                  <a:pt x="213" y="8"/>
                                </a:lnTo>
                                <a:lnTo>
                                  <a:pt x="197" y="1"/>
                                </a:lnTo>
                                <a:lnTo>
                                  <a:pt x="188" y="0"/>
                                </a:lnTo>
                                <a:close/>
                                <a:moveTo>
                                  <a:pt x="221" y="15"/>
                                </a:moveTo>
                                <a:lnTo>
                                  <a:pt x="189" y="15"/>
                                </a:lnTo>
                                <a:lnTo>
                                  <a:pt x="197" y="17"/>
                                </a:lnTo>
                                <a:lnTo>
                                  <a:pt x="208" y="26"/>
                                </a:lnTo>
                                <a:lnTo>
                                  <a:pt x="212" y="32"/>
                                </a:lnTo>
                                <a:lnTo>
                                  <a:pt x="213" y="41"/>
                                </a:lnTo>
                                <a:lnTo>
                                  <a:pt x="230" y="40"/>
                                </a:lnTo>
                                <a:lnTo>
                                  <a:pt x="230" y="32"/>
                                </a:lnTo>
                                <a:lnTo>
                                  <a:pt x="228" y="25"/>
                                </a:lnTo>
                                <a:lnTo>
                                  <a:pt x="221" y="15"/>
                                </a:lnTo>
                                <a:close/>
                                <a:moveTo>
                                  <a:pt x="338" y="0"/>
                                </a:moveTo>
                                <a:lnTo>
                                  <a:pt x="312" y="0"/>
                                </a:lnTo>
                                <a:lnTo>
                                  <a:pt x="301" y="2"/>
                                </a:lnTo>
                                <a:lnTo>
                                  <a:pt x="280" y="13"/>
                                </a:lnTo>
                                <a:lnTo>
                                  <a:pt x="272" y="21"/>
                                </a:lnTo>
                                <a:lnTo>
                                  <a:pt x="261" y="42"/>
                                </a:lnTo>
                                <a:lnTo>
                                  <a:pt x="258" y="54"/>
                                </a:lnTo>
                                <a:lnTo>
                                  <a:pt x="258" y="81"/>
                                </a:lnTo>
                                <a:lnTo>
                                  <a:pt x="260" y="93"/>
                                </a:lnTo>
                                <a:lnTo>
                                  <a:pt x="270" y="115"/>
                                </a:lnTo>
                                <a:lnTo>
                                  <a:pt x="278" y="123"/>
                                </a:lnTo>
                                <a:lnTo>
                                  <a:pt x="297" y="135"/>
                                </a:lnTo>
                                <a:lnTo>
                                  <a:pt x="309" y="138"/>
                                </a:lnTo>
                                <a:lnTo>
                                  <a:pt x="339" y="138"/>
                                </a:lnTo>
                                <a:lnTo>
                                  <a:pt x="351" y="134"/>
                                </a:lnTo>
                                <a:lnTo>
                                  <a:pt x="366" y="123"/>
                                </a:lnTo>
                                <a:lnTo>
                                  <a:pt x="314" y="123"/>
                                </a:lnTo>
                                <a:lnTo>
                                  <a:pt x="306" y="121"/>
                                </a:lnTo>
                                <a:lnTo>
                                  <a:pt x="291" y="112"/>
                                </a:lnTo>
                                <a:lnTo>
                                  <a:pt x="286" y="106"/>
                                </a:lnTo>
                                <a:lnTo>
                                  <a:pt x="279" y="89"/>
                                </a:lnTo>
                                <a:lnTo>
                                  <a:pt x="277" y="79"/>
                                </a:lnTo>
                                <a:lnTo>
                                  <a:pt x="277" y="59"/>
                                </a:lnTo>
                                <a:lnTo>
                                  <a:pt x="279" y="50"/>
                                </a:lnTo>
                                <a:lnTo>
                                  <a:pt x="285" y="34"/>
                                </a:lnTo>
                                <a:lnTo>
                                  <a:pt x="290" y="27"/>
                                </a:lnTo>
                                <a:lnTo>
                                  <a:pt x="304" y="17"/>
                                </a:lnTo>
                                <a:lnTo>
                                  <a:pt x="313" y="15"/>
                                </a:lnTo>
                                <a:lnTo>
                                  <a:pt x="367" y="15"/>
                                </a:lnTo>
                                <a:lnTo>
                                  <a:pt x="350" y="3"/>
                                </a:lnTo>
                                <a:lnTo>
                                  <a:pt x="338" y="0"/>
                                </a:lnTo>
                                <a:close/>
                                <a:moveTo>
                                  <a:pt x="364" y="89"/>
                                </a:moveTo>
                                <a:lnTo>
                                  <a:pt x="361" y="100"/>
                                </a:lnTo>
                                <a:lnTo>
                                  <a:pt x="356" y="109"/>
                                </a:lnTo>
                                <a:lnTo>
                                  <a:pt x="342" y="120"/>
                                </a:lnTo>
                                <a:lnTo>
                                  <a:pt x="333" y="123"/>
                                </a:lnTo>
                                <a:lnTo>
                                  <a:pt x="366" y="123"/>
                                </a:lnTo>
                                <a:lnTo>
                                  <a:pt x="371" y="119"/>
                                </a:lnTo>
                                <a:lnTo>
                                  <a:pt x="378" y="108"/>
                                </a:lnTo>
                                <a:lnTo>
                                  <a:pt x="382" y="93"/>
                                </a:lnTo>
                                <a:lnTo>
                                  <a:pt x="364" y="89"/>
                                </a:lnTo>
                                <a:close/>
                                <a:moveTo>
                                  <a:pt x="367" y="15"/>
                                </a:moveTo>
                                <a:lnTo>
                                  <a:pt x="333" y="15"/>
                                </a:lnTo>
                                <a:lnTo>
                                  <a:pt x="341" y="17"/>
                                </a:lnTo>
                                <a:lnTo>
                                  <a:pt x="354" y="26"/>
                                </a:lnTo>
                                <a:lnTo>
                                  <a:pt x="358" y="33"/>
                                </a:lnTo>
                                <a:lnTo>
                                  <a:pt x="362" y="43"/>
                                </a:lnTo>
                                <a:lnTo>
                                  <a:pt x="380" y="39"/>
                                </a:lnTo>
                                <a:lnTo>
                                  <a:pt x="376" y="26"/>
                                </a:lnTo>
                                <a:lnTo>
                                  <a:pt x="370" y="17"/>
                                </a:lnTo>
                                <a:lnTo>
                                  <a:pt x="367" y="15"/>
                                </a:lnTo>
                                <a:close/>
                                <a:moveTo>
                                  <a:pt x="426" y="2"/>
                                </a:moveTo>
                                <a:lnTo>
                                  <a:pt x="408" y="2"/>
                                </a:lnTo>
                                <a:lnTo>
                                  <a:pt x="408" y="93"/>
                                </a:lnTo>
                                <a:lnTo>
                                  <a:pt x="409" y="105"/>
                                </a:lnTo>
                                <a:lnTo>
                                  <a:pt x="417" y="121"/>
                                </a:lnTo>
                                <a:lnTo>
                                  <a:pt x="423" y="127"/>
                                </a:lnTo>
                                <a:lnTo>
                                  <a:pt x="439" y="136"/>
                                </a:lnTo>
                                <a:lnTo>
                                  <a:pt x="450" y="138"/>
                                </a:lnTo>
                                <a:lnTo>
                                  <a:pt x="477" y="138"/>
                                </a:lnTo>
                                <a:lnTo>
                                  <a:pt x="488" y="136"/>
                                </a:lnTo>
                                <a:lnTo>
                                  <a:pt x="505" y="126"/>
                                </a:lnTo>
                                <a:lnTo>
                                  <a:pt x="508" y="122"/>
                                </a:lnTo>
                                <a:lnTo>
                                  <a:pt x="454" y="122"/>
                                </a:lnTo>
                                <a:lnTo>
                                  <a:pt x="447" y="121"/>
                                </a:lnTo>
                                <a:lnTo>
                                  <a:pt x="436" y="115"/>
                                </a:lnTo>
                                <a:lnTo>
                                  <a:pt x="432" y="110"/>
                                </a:lnTo>
                                <a:lnTo>
                                  <a:pt x="427" y="99"/>
                                </a:lnTo>
                                <a:lnTo>
                                  <a:pt x="426" y="91"/>
                                </a:lnTo>
                                <a:lnTo>
                                  <a:pt x="426" y="2"/>
                                </a:lnTo>
                                <a:close/>
                                <a:moveTo>
                                  <a:pt x="518" y="2"/>
                                </a:moveTo>
                                <a:lnTo>
                                  <a:pt x="500" y="2"/>
                                </a:lnTo>
                                <a:lnTo>
                                  <a:pt x="500" y="96"/>
                                </a:lnTo>
                                <a:lnTo>
                                  <a:pt x="497" y="107"/>
                                </a:lnTo>
                                <a:lnTo>
                                  <a:pt x="485" y="119"/>
                                </a:lnTo>
                                <a:lnTo>
                                  <a:pt x="475" y="122"/>
                                </a:lnTo>
                                <a:lnTo>
                                  <a:pt x="508" y="122"/>
                                </a:lnTo>
                                <a:lnTo>
                                  <a:pt x="510" y="119"/>
                                </a:lnTo>
                                <a:lnTo>
                                  <a:pt x="517" y="103"/>
                                </a:lnTo>
                                <a:lnTo>
                                  <a:pt x="518" y="93"/>
                                </a:lnTo>
                                <a:lnTo>
                                  <a:pt x="518" y="2"/>
                                </a:lnTo>
                                <a:close/>
                                <a:moveTo>
                                  <a:pt x="653" y="2"/>
                                </a:moveTo>
                                <a:lnTo>
                                  <a:pt x="552" y="2"/>
                                </a:lnTo>
                                <a:lnTo>
                                  <a:pt x="552" y="136"/>
                                </a:lnTo>
                                <a:lnTo>
                                  <a:pt x="657" y="136"/>
                                </a:lnTo>
                                <a:lnTo>
                                  <a:pt x="657" y="120"/>
                                </a:lnTo>
                                <a:lnTo>
                                  <a:pt x="570" y="120"/>
                                </a:lnTo>
                                <a:lnTo>
                                  <a:pt x="570" y="74"/>
                                </a:lnTo>
                                <a:lnTo>
                                  <a:pt x="648" y="74"/>
                                </a:lnTo>
                                <a:lnTo>
                                  <a:pt x="648" y="59"/>
                                </a:lnTo>
                                <a:lnTo>
                                  <a:pt x="570" y="59"/>
                                </a:lnTo>
                                <a:lnTo>
                                  <a:pt x="570" y="18"/>
                                </a:lnTo>
                                <a:lnTo>
                                  <a:pt x="653" y="18"/>
                                </a:lnTo>
                                <a:lnTo>
                                  <a:pt x="653" y="2"/>
                                </a:lnTo>
                                <a:close/>
                                <a:moveTo>
                                  <a:pt x="699" y="2"/>
                                </a:moveTo>
                                <a:lnTo>
                                  <a:pt x="680" y="2"/>
                                </a:lnTo>
                                <a:lnTo>
                                  <a:pt x="680" y="136"/>
                                </a:lnTo>
                                <a:lnTo>
                                  <a:pt x="768" y="136"/>
                                </a:lnTo>
                                <a:lnTo>
                                  <a:pt x="768" y="120"/>
                                </a:lnTo>
                                <a:lnTo>
                                  <a:pt x="699" y="120"/>
                                </a:lnTo>
                                <a:lnTo>
                                  <a:pt x="699" y="2"/>
                                </a:lnTo>
                                <a:close/>
                                <a:moveTo>
                                  <a:pt x="855" y="2"/>
                                </a:moveTo>
                                <a:lnTo>
                                  <a:pt x="835" y="2"/>
                                </a:lnTo>
                                <a:lnTo>
                                  <a:pt x="781" y="136"/>
                                </a:lnTo>
                                <a:lnTo>
                                  <a:pt x="800" y="136"/>
                                </a:lnTo>
                                <a:lnTo>
                                  <a:pt x="816" y="95"/>
                                </a:lnTo>
                                <a:lnTo>
                                  <a:pt x="895" y="95"/>
                                </a:lnTo>
                                <a:lnTo>
                                  <a:pt x="889" y="81"/>
                                </a:lnTo>
                                <a:lnTo>
                                  <a:pt x="821" y="81"/>
                                </a:lnTo>
                                <a:lnTo>
                                  <a:pt x="837" y="41"/>
                                </a:lnTo>
                                <a:lnTo>
                                  <a:pt x="840" y="33"/>
                                </a:lnTo>
                                <a:lnTo>
                                  <a:pt x="843" y="24"/>
                                </a:lnTo>
                                <a:lnTo>
                                  <a:pt x="844" y="16"/>
                                </a:lnTo>
                                <a:lnTo>
                                  <a:pt x="861" y="16"/>
                                </a:lnTo>
                                <a:lnTo>
                                  <a:pt x="855" y="2"/>
                                </a:lnTo>
                                <a:close/>
                                <a:moveTo>
                                  <a:pt x="895" y="95"/>
                                </a:moveTo>
                                <a:lnTo>
                                  <a:pt x="875" y="95"/>
                                </a:lnTo>
                                <a:lnTo>
                                  <a:pt x="891" y="136"/>
                                </a:lnTo>
                                <a:lnTo>
                                  <a:pt x="912" y="136"/>
                                </a:lnTo>
                                <a:lnTo>
                                  <a:pt x="895" y="95"/>
                                </a:lnTo>
                                <a:close/>
                                <a:moveTo>
                                  <a:pt x="861" y="16"/>
                                </a:moveTo>
                                <a:lnTo>
                                  <a:pt x="844" y="16"/>
                                </a:lnTo>
                                <a:lnTo>
                                  <a:pt x="847" y="23"/>
                                </a:lnTo>
                                <a:lnTo>
                                  <a:pt x="850" y="32"/>
                                </a:lnTo>
                                <a:lnTo>
                                  <a:pt x="869" y="81"/>
                                </a:lnTo>
                                <a:lnTo>
                                  <a:pt x="889" y="81"/>
                                </a:lnTo>
                                <a:lnTo>
                                  <a:pt x="861" y="16"/>
                                </a:lnTo>
                                <a:close/>
                                <a:moveTo>
                                  <a:pt x="1048" y="2"/>
                                </a:moveTo>
                                <a:lnTo>
                                  <a:pt x="988" y="2"/>
                                </a:lnTo>
                                <a:lnTo>
                                  <a:pt x="988" y="136"/>
                                </a:lnTo>
                                <a:lnTo>
                                  <a:pt x="1047" y="136"/>
                                </a:lnTo>
                                <a:lnTo>
                                  <a:pt x="1055" y="135"/>
                                </a:lnTo>
                                <a:lnTo>
                                  <a:pt x="1068" y="132"/>
                                </a:lnTo>
                                <a:lnTo>
                                  <a:pt x="1074" y="130"/>
                                </a:lnTo>
                                <a:lnTo>
                                  <a:pt x="1083" y="124"/>
                                </a:lnTo>
                                <a:lnTo>
                                  <a:pt x="1087" y="120"/>
                                </a:lnTo>
                                <a:lnTo>
                                  <a:pt x="1007" y="120"/>
                                </a:lnTo>
                                <a:lnTo>
                                  <a:pt x="1007" y="18"/>
                                </a:lnTo>
                                <a:lnTo>
                                  <a:pt x="1088" y="18"/>
                                </a:lnTo>
                                <a:lnTo>
                                  <a:pt x="1077" y="9"/>
                                </a:lnTo>
                                <a:lnTo>
                                  <a:pt x="1070" y="5"/>
                                </a:lnTo>
                                <a:lnTo>
                                  <a:pt x="1056" y="2"/>
                                </a:lnTo>
                                <a:lnTo>
                                  <a:pt x="1048" y="2"/>
                                </a:lnTo>
                                <a:close/>
                                <a:moveTo>
                                  <a:pt x="1088" y="18"/>
                                </a:moveTo>
                                <a:lnTo>
                                  <a:pt x="1047" y="18"/>
                                </a:lnTo>
                                <a:lnTo>
                                  <a:pt x="1055" y="19"/>
                                </a:lnTo>
                                <a:lnTo>
                                  <a:pt x="1067" y="23"/>
                                </a:lnTo>
                                <a:lnTo>
                                  <a:pt x="1073" y="28"/>
                                </a:lnTo>
                                <a:lnTo>
                                  <a:pt x="1083" y="43"/>
                                </a:lnTo>
                                <a:lnTo>
                                  <a:pt x="1085" y="54"/>
                                </a:lnTo>
                                <a:lnTo>
                                  <a:pt x="1085" y="78"/>
                                </a:lnTo>
                                <a:lnTo>
                                  <a:pt x="1084" y="87"/>
                                </a:lnTo>
                                <a:lnTo>
                                  <a:pt x="1079" y="101"/>
                                </a:lnTo>
                                <a:lnTo>
                                  <a:pt x="1076" y="106"/>
                                </a:lnTo>
                                <a:lnTo>
                                  <a:pt x="1068" y="114"/>
                                </a:lnTo>
                                <a:lnTo>
                                  <a:pt x="1064" y="116"/>
                                </a:lnTo>
                                <a:lnTo>
                                  <a:pt x="1053" y="119"/>
                                </a:lnTo>
                                <a:lnTo>
                                  <a:pt x="1046" y="120"/>
                                </a:lnTo>
                                <a:lnTo>
                                  <a:pt x="1087" y="120"/>
                                </a:lnTo>
                                <a:lnTo>
                                  <a:pt x="1095" y="109"/>
                                </a:lnTo>
                                <a:lnTo>
                                  <a:pt x="1098" y="103"/>
                                </a:lnTo>
                                <a:lnTo>
                                  <a:pt x="1103" y="87"/>
                                </a:lnTo>
                                <a:lnTo>
                                  <a:pt x="1104" y="78"/>
                                </a:lnTo>
                                <a:lnTo>
                                  <a:pt x="1104" y="56"/>
                                </a:lnTo>
                                <a:lnTo>
                                  <a:pt x="1103" y="46"/>
                                </a:lnTo>
                                <a:lnTo>
                                  <a:pt x="1095" y="27"/>
                                </a:lnTo>
                                <a:lnTo>
                                  <a:pt x="1090" y="19"/>
                                </a:lnTo>
                                <a:lnTo>
                                  <a:pt x="1088" y="18"/>
                                </a:lnTo>
                                <a:close/>
                                <a:moveTo>
                                  <a:pt x="1229" y="2"/>
                                </a:moveTo>
                                <a:lnTo>
                                  <a:pt x="1128" y="2"/>
                                </a:lnTo>
                                <a:lnTo>
                                  <a:pt x="1128" y="136"/>
                                </a:lnTo>
                                <a:lnTo>
                                  <a:pt x="1233" y="136"/>
                                </a:lnTo>
                                <a:lnTo>
                                  <a:pt x="1233" y="120"/>
                                </a:lnTo>
                                <a:lnTo>
                                  <a:pt x="1146" y="120"/>
                                </a:lnTo>
                                <a:lnTo>
                                  <a:pt x="1146" y="74"/>
                                </a:lnTo>
                                <a:lnTo>
                                  <a:pt x="1224" y="74"/>
                                </a:lnTo>
                                <a:lnTo>
                                  <a:pt x="1224" y="59"/>
                                </a:lnTo>
                                <a:lnTo>
                                  <a:pt x="1146" y="59"/>
                                </a:lnTo>
                                <a:lnTo>
                                  <a:pt x="1146" y="18"/>
                                </a:lnTo>
                                <a:lnTo>
                                  <a:pt x="1229" y="18"/>
                                </a:lnTo>
                                <a:lnTo>
                                  <a:pt x="1229" y="2"/>
                                </a:lnTo>
                                <a:close/>
                              </a:path>
                            </a:pathLst>
                          </a:custGeom>
                          <a:solidFill>
                            <a:srgbClr val="1F497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7"/>
                        <wps:cNvSpPr>
                          <a:spLocks/>
                        </wps:cNvSpPr>
                        <wps:spPr bwMode="auto">
                          <a:xfrm>
                            <a:off x="28" y="290"/>
                            <a:ext cx="1265" cy="139"/>
                          </a:xfrm>
                          <a:custGeom>
                            <a:avLst/>
                            <a:gdLst>
                              <a:gd name="T0" fmla="+- 0 32 29"/>
                              <a:gd name="T1" fmla="*/ T0 w 1265"/>
                              <a:gd name="T2" fmla="+- 0 333 291"/>
                              <a:gd name="T3" fmla="*/ 333 h 139"/>
                              <a:gd name="T4" fmla="+- 0 72 29"/>
                              <a:gd name="T5" fmla="*/ T4 w 1265"/>
                              <a:gd name="T6" fmla="+- 0 427 291"/>
                              <a:gd name="T7" fmla="*/ 427 h 139"/>
                              <a:gd name="T8" fmla="+- 0 160 29"/>
                              <a:gd name="T9" fmla="*/ T8 w 1265"/>
                              <a:gd name="T10" fmla="+- 0 409 291"/>
                              <a:gd name="T11" fmla="*/ 409 h 139"/>
                              <a:gd name="T12" fmla="+- 0 58 29"/>
                              <a:gd name="T13" fmla="*/ T12 w 1265"/>
                              <a:gd name="T14" fmla="+- 0 344 291"/>
                              <a:gd name="T15" fmla="*/ 344 h 139"/>
                              <a:gd name="T16" fmla="+- 0 139 29"/>
                              <a:gd name="T17" fmla="*/ T16 w 1265"/>
                              <a:gd name="T18" fmla="+- 0 301 291"/>
                              <a:gd name="T19" fmla="*/ 301 h 139"/>
                              <a:gd name="T20" fmla="+- 0 99 29"/>
                              <a:gd name="T21" fmla="*/ T20 w 1265"/>
                              <a:gd name="T22" fmla="+- 0 355 291"/>
                              <a:gd name="T23" fmla="*/ 355 h 139"/>
                              <a:gd name="T24" fmla="+- 0 110 29"/>
                              <a:gd name="T25" fmla="*/ T24 w 1265"/>
                              <a:gd name="T26" fmla="+- 0 405 291"/>
                              <a:gd name="T27" fmla="*/ 405 h 139"/>
                              <a:gd name="T28" fmla="+- 0 113 29"/>
                              <a:gd name="T29" fmla="*/ T28 w 1265"/>
                              <a:gd name="T30" fmla="+- 0 316 291"/>
                              <a:gd name="T31" fmla="*/ 316 h 139"/>
                              <a:gd name="T32" fmla="+- 0 153 29"/>
                              <a:gd name="T33" fmla="*/ T32 w 1265"/>
                              <a:gd name="T34" fmla="+- 0 314 291"/>
                              <a:gd name="T35" fmla="*/ 314 h 139"/>
                              <a:gd name="T36" fmla="+- 0 195 29"/>
                              <a:gd name="T37" fmla="*/ T36 w 1265"/>
                              <a:gd name="T38" fmla="+- 0 314 291"/>
                              <a:gd name="T39" fmla="*/ 314 h 139"/>
                              <a:gd name="T40" fmla="+- 0 186 29"/>
                              <a:gd name="T41" fmla="*/ T40 w 1265"/>
                              <a:gd name="T42" fmla="+- 0 390 291"/>
                              <a:gd name="T43" fmla="*/ 390 h 139"/>
                              <a:gd name="T44" fmla="+- 0 250 29"/>
                              <a:gd name="T45" fmla="*/ T44 w 1265"/>
                              <a:gd name="T46" fmla="+- 0 429 291"/>
                              <a:gd name="T47" fmla="*/ 429 h 139"/>
                              <a:gd name="T48" fmla="+- 0 238 29"/>
                              <a:gd name="T49" fmla="*/ T48 w 1265"/>
                              <a:gd name="T50" fmla="+- 0 406 291"/>
                              <a:gd name="T51" fmla="*/ 406 h 139"/>
                              <a:gd name="T52" fmla="+- 0 229 29"/>
                              <a:gd name="T53" fmla="*/ T52 w 1265"/>
                              <a:gd name="T54" fmla="+- 0 318 291"/>
                              <a:gd name="T55" fmla="*/ 318 h 139"/>
                              <a:gd name="T56" fmla="+- 0 264 29"/>
                              <a:gd name="T57" fmla="*/ T56 w 1265"/>
                              <a:gd name="T58" fmla="+- 0 292 291"/>
                              <a:gd name="T59" fmla="*/ 292 h 139"/>
                              <a:gd name="T60" fmla="+- 0 288 29"/>
                              <a:gd name="T61" fmla="*/ T60 w 1265"/>
                              <a:gd name="T62" fmla="+- 0 344 291"/>
                              <a:gd name="T63" fmla="*/ 344 h 139"/>
                              <a:gd name="T64" fmla="+- 0 307 29"/>
                              <a:gd name="T65" fmla="*/ T64 w 1265"/>
                              <a:gd name="T66" fmla="+- 0 401 291"/>
                              <a:gd name="T67" fmla="*/ 401 h 139"/>
                              <a:gd name="T68" fmla="+- 0 317 29"/>
                              <a:gd name="T69" fmla="*/ T68 w 1265"/>
                              <a:gd name="T70" fmla="+- 0 345 291"/>
                              <a:gd name="T71" fmla="*/ 345 h 139"/>
                              <a:gd name="T72" fmla="+- 0 341 29"/>
                              <a:gd name="T73" fmla="*/ T72 w 1265"/>
                              <a:gd name="T74" fmla="+- 0 427 291"/>
                              <a:gd name="T75" fmla="*/ 427 h 139"/>
                              <a:gd name="T76" fmla="+- 0 447 29"/>
                              <a:gd name="T77" fmla="*/ T76 w 1265"/>
                              <a:gd name="T78" fmla="+- 0 416 291"/>
                              <a:gd name="T79" fmla="*/ 416 h 139"/>
                              <a:gd name="T80" fmla="+- 0 447 29"/>
                              <a:gd name="T81" fmla="*/ T80 w 1265"/>
                              <a:gd name="T82" fmla="+- 0 362 291"/>
                              <a:gd name="T83" fmla="*/ 362 h 139"/>
                              <a:gd name="T84" fmla="+- 0 369 29"/>
                              <a:gd name="T85" fmla="*/ T84 w 1265"/>
                              <a:gd name="T86" fmla="+- 0 346 291"/>
                              <a:gd name="T87" fmla="*/ 346 h 139"/>
                              <a:gd name="T88" fmla="+- 0 427 29"/>
                              <a:gd name="T89" fmla="*/ T88 w 1265"/>
                              <a:gd name="T90" fmla="+- 0 295 291"/>
                              <a:gd name="T91" fmla="*/ 295 h 139"/>
                              <a:gd name="T92" fmla="+- 0 421 29"/>
                              <a:gd name="T93" fmla="*/ T92 w 1265"/>
                              <a:gd name="T94" fmla="+- 0 372 291"/>
                              <a:gd name="T95" fmla="*/ 372 h 139"/>
                              <a:gd name="T96" fmla="+- 0 423 29"/>
                              <a:gd name="T97" fmla="*/ T96 w 1265"/>
                              <a:gd name="T98" fmla="+- 0 401 291"/>
                              <a:gd name="T99" fmla="*/ 401 h 139"/>
                              <a:gd name="T100" fmla="+- 0 457 29"/>
                              <a:gd name="T101" fmla="*/ T100 w 1265"/>
                              <a:gd name="T102" fmla="+- 0 400 291"/>
                              <a:gd name="T103" fmla="*/ 400 h 139"/>
                              <a:gd name="T104" fmla="+- 0 399 29"/>
                              <a:gd name="T105" fmla="*/ T104 w 1265"/>
                              <a:gd name="T106" fmla="+- 0 316 291"/>
                              <a:gd name="T107" fmla="*/ 316 h 139"/>
                              <a:gd name="T108" fmla="+- 0 424 29"/>
                              <a:gd name="T109" fmla="*/ T108 w 1265"/>
                              <a:gd name="T110" fmla="+- 0 335 291"/>
                              <a:gd name="T111" fmla="*/ 335 h 139"/>
                              <a:gd name="T112" fmla="+- 0 445 29"/>
                              <a:gd name="T113" fmla="*/ T112 w 1265"/>
                              <a:gd name="T114" fmla="+- 0 346 291"/>
                              <a:gd name="T115" fmla="*/ 346 h 139"/>
                              <a:gd name="T116" fmla="+- 0 507 29"/>
                              <a:gd name="T117" fmla="*/ T116 w 1265"/>
                              <a:gd name="T118" fmla="+- 0 293 291"/>
                              <a:gd name="T119" fmla="*/ 293 h 139"/>
                              <a:gd name="T120" fmla="+- 0 542 29"/>
                              <a:gd name="T121" fmla="*/ T120 w 1265"/>
                              <a:gd name="T122" fmla="+- 0 293 291"/>
                              <a:gd name="T123" fmla="*/ 293 h 139"/>
                              <a:gd name="T124" fmla="+- 0 641 29"/>
                              <a:gd name="T125" fmla="*/ T124 w 1265"/>
                              <a:gd name="T126" fmla="+- 0 368 291"/>
                              <a:gd name="T127" fmla="*/ 368 h 139"/>
                              <a:gd name="T128" fmla="+- 0 752 29"/>
                              <a:gd name="T129" fmla="*/ T128 w 1265"/>
                              <a:gd name="T130" fmla="+- 0 293 291"/>
                              <a:gd name="T131" fmla="*/ 293 h 139"/>
                              <a:gd name="T132" fmla="+- 0 755 29"/>
                              <a:gd name="T133" fmla="*/ T132 w 1265"/>
                              <a:gd name="T134" fmla="+- 0 368 291"/>
                              <a:gd name="T135" fmla="*/ 368 h 139"/>
                              <a:gd name="T136" fmla="+- 0 790 29"/>
                              <a:gd name="T137" fmla="*/ T136 w 1265"/>
                              <a:gd name="T138" fmla="+- 0 316 291"/>
                              <a:gd name="T139" fmla="*/ 316 h 139"/>
                              <a:gd name="T140" fmla="+- 0 717 29"/>
                              <a:gd name="T141" fmla="*/ T140 w 1265"/>
                              <a:gd name="T142" fmla="+- 0 371 291"/>
                              <a:gd name="T143" fmla="*/ 371 h 139"/>
                              <a:gd name="T144" fmla="+- 0 769 29"/>
                              <a:gd name="T145" fmla="*/ T144 w 1265"/>
                              <a:gd name="T146" fmla="+- 0 427 291"/>
                              <a:gd name="T147" fmla="*/ 427 h 139"/>
                              <a:gd name="T148" fmla="+- 0 761 29"/>
                              <a:gd name="T149" fmla="*/ T148 w 1265"/>
                              <a:gd name="T150" fmla="+- 0 371 291"/>
                              <a:gd name="T151" fmla="*/ 371 h 139"/>
                              <a:gd name="T152" fmla="+- 0 753 29"/>
                              <a:gd name="T153" fmla="*/ T152 w 1265"/>
                              <a:gd name="T154" fmla="+- 0 317 291"/>
                              <a:gd name="T155" fmla="*/ 317 h 139"/>
                              <a:gd name="T156" fmla="+- 0 758 29"/>
                              <a:gd name="T157" fmla="*/ T156 w 1265"/>
                              <a:gd name="T158" fmla="+- 0 345 291"/>
                              <a:gd name="T159" fmla="*/ 345 h 139"/>
                              <a:gd name="T160" fmla="+- 0 792 29"/>
                              <a:gd name="T161" fmla="*/ T160 w 1265"/>
                              <a:gd name="T162" fmla="+- 0 341 291"/>
                              <a:gd name="T163" fmla="*/ 341 h 139"/>
                              <a:gd name="T164" fmla="+- 0 847 29"/>
                              <a:gd name="T165" fmla="*/ T164 w 1265"/>
                              <a:gd name="T166" fmla="+- 0 427 291"/>
                              <a:gd name="T167" fmla="*/ 427 h 139"/>
                              <a:gd name="T168" fmla="+- 0 904 29"/>
                              <a:gd name="T169" fmla="*/ T168 w 1265"/>
                              <a:gd name="T170" fmla="+- 0 427 291"/>
                              <a:gd name="T171" fmla="*/ 427 h 139"/>
                              <a:gd name="T172" fmla="+- 0 906 29"/>
                              <a:gd name="T173" fmla="*/ T172 w 1265"/>
                              <a:gd name="T174" fmla="+- 0 293 291"/>
                              <a:gd name="T175" fmla="*/ 293 h 139"/>
                              <a:gd name="T176" fmla="+- 0 1005 29"/>
                              <a:gd name="T177" fmla="*/ T176 w 1265"/>
                              <a:gd name="T178" fmla="+- 0 293 291"/>
                              <a:gd name="T179" fmla="*/ 293 h 139"/>
                              <a:gd name="T180" fmla="+- 0 959 29"/>
                              <a:gd name="T181" fmla="*/ T180 w 1265"/>
                              <a:gd name="T182" fmla="+- 0 347 291"/>
                              <a:gd name="T183" fmla="*/ 347 h 139"/>
                              <a:gd name="T184" fmla="+- 0 988 29"/>
                              <a:gd name="T185" fmla="*/ T184 w 1265"/>
                              <a:gd name="T186" fmla="+- 0 419 291"/>
                              <a:gd name="T187" fmla="*/ 419 h 139"/>
                              <a:gd name="T188" fmla="+- 0 1067 29"/>
                              <a:gd name="T189" fmla="*/ T188 w 1265"/>
                              <a:gd name="T190" fmla="+- 0 419 291"/>
                              <a:gd name="T191" fmla="*/ 419 h 139"/>
                              <a:gd name="T192" fmla="+- 0 988 29"/>
                              <a:gd name="T193" fmla="*/ T192 w 1265"/>
                              <a:gd name="T194" fmla="+- 0 376 291"/>
                              <a:gd name="T195" fmla="*/ 376 h 139"/>
                              <a:gd name="T196" fmla="+- 0 1077 29"/>
                              <a:gd name="T197" fmla="*/ T196 w 1265"/>
                              <a:gd name="T198" fmla="+- 0 309 291"/>
                              <a:gd name="T199" fmla="*/ 309 h 139"/>
                              <a:gd name="T200" fmla="+- 0 1039 29"/>
                              <a:gd name="T201" fmla="*/ T200 w 1265"/>
                              <a:gd name="T202" fmla="+- 0 314 291"/>
                              <a:gd name="T203" fmla="*/ 314 h 139"/>
                              <a:gd name="T204" fmla="+- 0 1048 29"/>
                              <a:gd name="T205" fmla="*/ T204 w 1265"/>
                              <a:gd name="T206" fmla="+- 0 402 291"/>
                              <a:gd name="T207" fmla="*/ 402 h 139"/>
                              <a:gd name="T208" fmla="+- 0 1094 29"/>
                              <a:gd name="T209" fmla="*/ T208 w 1265"/>
                              <a:gd name="T210" fmla="+- 0 375 291"/>
                              <a:gd name="T211" fmla="*/ 375 h 139"/>
                              <a:gd name="T212" fmla="+- 0 1081 29"/>
                              <a:gd name="T213" fmla="*/ T212 w 1265"/>
                              <a:gd name="T214" fmla="+- 0 314 291"/>
                              <a:gd name="T215" fmla="*/ 314 h 139"/>
                              <a:gd name="T216" fmla="+- 0 1241 29"/>
                              <a:gd name="T217" fmla="*/ T216 w 1265"/>
                              <a:gd name="T218" fmla="+- 0 371 291"/>
                              <a:gd name="T219" fmla="*/ 371 h 139"/>
                              <a:gd name="T220" fmla="+- 0 1228 29"/>
                              <a:gd name="T221" fmla="*/ T220 w 1265"/>
                              <a:gd name="T222" fmla="+- 0 346 291"/>
                              <a:gd name="T223" fmla="*/ 346 h 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265" h="139">
                                <a:moveTo>
                                  <a:pt x="69" y="0"/>
                                </a:moveTo>
                                <a:lnTo>
                                  <a:pt x="56" y="0"/>
                                </a:lnTo>
                                <a:lnTo>
                                  <a:pt x="45" y="2"/>
                                </a:lnTo>
                                <a:lnTo>
                                  <a:pt x="24" y="12"/>
                                </a:lnTo>
                                <a:lnTo>
                                  <a:pt x="15" y="21"/>
                                </a:lnTo>
                                <a:lnTo>
                                  <a:pt x="3" y="42"/>
                                </a:lnTo>
                                <a:lnTo>
                                  <a:pt x="0" y="55"/>
                                </a:lnTo>
                                <a:lnTo>
                                  <a:pt x="0" y="82"/>
                                </a:lnTo>
                                <a:lnTo>
                                  <a:pt x="2" y="93"/>
                                </a:lnTo>
                                <a:lnTo>
                                  <a:pt x="13" y="115"/>
                                </a:lnTo>
                                <a:lnTo>
                                  <a:pt x="22" y="124"/>
                                </a:lnTo>
                                <a:lnTo>
                                  <a:pt x="43" y="136"/>
                                </a:lnTo>
                                <a:lnTo>
                                  <a:pt x="56" y="138"/>
                                </a:lnTo>
                                <a:lnTo>
                                  <a:pt x="83" y="138"/>
                                </a:lnTo>
                                <a:lnTo>
                                  <a:pt x="94" y="136"/>
                                </a:lnTo>
                                <a:lnTo>
                                  <a:pt x="117" y="128"/>
                                </a:lnTo>
                                <a:lnTo>
                                  <a:pt x="125" y="123"/>
                                </a:lnTo>
                                <a:lnTo>
                                  <a:pt x="131" y="118"/>
                                </a:lnTo>
                                <a:lnTo>
                                  <a:pt x="131" y="115"/>
                                </a:lnTo>
                                <a:lnTo>
                                  <a:pt x="57" y="115"/>
                                </a:lnTo>
                                <a:lnTo>
                                  <a:pt x="47" y="111"/>
                                </a:lnTo>
                                <a:lnTo>
                                  <a:pt x="33" y="95"/>
                                </a:lnTo>
                                <a:lnTo>
                                  <a:pt x="29" y="84"/>
                                </a:lnTo>
                                <a:lnTo>
                                  <a:pt x="29" y="53"/>
                                </a:lnTo>
                                <a:lnTo>
                                  <a:pt x="33" y="42"/>
                                </a:lnTo>
                                <a:lnTo>
                                  <a:pt x="47" y="27"/>
                                </a:lnTo>
                                <a:lnTo>
                                  <a:pt x="57" y="23"/>
                                </a:lnTo>
                                <a:lnTo>
                                  <a:pt x="124" y="23"/>
                                </a:lnTo>
                                <a:lnTo>
                                  <a:pt x="120" y="17"/>
                                </a:lnTo>
                                <a:lnTo>
                                  <a:pt x="110" y="10"/>
                                </a:lnTo>
                                <a:lnTo>
                                  <a:pt x="102" y="6"/>
                                </a:lnTo>
                                <a:lnTo>
                                  <a:pt x="93" y="3"/>
                                </a:lnTo>
                                <a:lnTo>
                                  <a:pt x="82" y="1"/>
                                </a:lnTo>
                                <a:lnTo>
                                  <a:pt x="69" y="0"/>
                                </a:lnTo>
                                <a:close/>
                                <a:moveTo>
                                  <a:pt x="131" y="64"/>
                                </a:moveTo>
                                <a:lnTo>
                                  <a:pt x="70" y="64"/>
                                </a:lnTo>
                                <a:lnTo>
                                  <a:pt x="70" y="87"/>
                                </a:lnTo>
                                <a:lnTo>
                                  <a:pt x="102" y="87"/>
                                </a:lnTo>
                                <a:lnTo>
                                  <a:pt x="102" y="104"/>
                                </a:lnTo>
                                <a:lnTo>
                                  <a:pt x="98" y="107"/>
                                </a:lnTo>
                                <a:lnTo>
                                  <a:pt x="93" y="110"/>
                                </a:lnTo>
                                <a:lnTo>
                                  <a:pt x="81" y="114"/>
                                </a:lnTo>
                                <a:lnTo>
                                  <a:pt x="75" y="115"/>
                                </a:lnTo>
                                <a:lnTo>
                                  <a:pt x="131" y="115"/>
                                </a:lnTo>
                                <a:lnTo>
                                  <a:pt x="131" y="64"/>
                                </a:lnTo>
                                <a:close/>
                                <a:moveTo>
                                  <a:pt x="124" y="23"/>
                                </a:moveTo>
                                <a:lnTo>
                                  <a:pt x="78" y="23"/>
                                </a:lnTo>
                                <a:lnTo>
                                  <a:pt x="84" y="25"/>
                                </a:lnTo>
                                <a:lnTo>
                                  <a:pt x="95" y="33"/>
                                </a:lnTo>
                                <a:lnTo>
                                  <a:pt x="99" y="38"/>
                                </a:lnTo>
                                <a:lnTo>
                                  <a:pt x="101" y="44"/>
                                </a:lnTo>
                                <a:lnTo>
                                  <a:pt x="129" y="39"/>
                                </a:lnTo>
                                <a:lnTo>
                                  <a:pt x="127" y="27"/>
                                </a:lnTo>
                                <a:lnTo>
                                  <a:pt x="124" y="23"/>
                                </a:lnTo>
                                <a:close/>
                                <a:moveTo>
                                  <a:pt x="220" y="0"/>
                                </a:moveTo>
                                <a:lnTo>
                                  <a:pt x="209" y="0"/>
                                </a:lnTo>
                                <a:lnTo>
                                  <a:pt x="199" y="2"/>
                                </a:lnTo>
                                <a:lnTo>
                                  <a:pt x="183" y="8"/>
                                </a:lnTo>
                                <a:lnTo>
                                  <a:pt x="177" y="12"/>
                                </a:lnTo>
                                <a:lnTo>
                                  <a:pt x="166" y="23"/>
                                </a:lnTo>
                                <a:lnTo>
                                  <a:pt x="162" y="29"/>
                                </a:lnTo>
                                <a:lnTo>
                                  <a:pt x="154" y="45"/>
                                </a:lnTo>
                                <a:lnTo>
                                  <a:pt x="152" y="56"/>
                                </a:lnTo>
                                <a:lnTo>
                                  <a:pt x="152" y="70"/>
                                </a:lnTo>
                                <a:lnTo>
                                  <a:pt x="153" y="85"/>
                                </a:lnTo>
                                <a:lnTo>
                                  <a:pt x="157" y="99"/>
                                </a:lnTo>
                                <a:lnTo>
                                  <a:pt x="163" y="110"/>
                                </a:lnTo>
                                <a:lnTo>
                                  <a:pt x="171" y="120"/>
                                </a:lnTo>
                                <a:lnTo>
                                  <a:pt x="181" y="128"/>
                                </a:lnTo>
                                <a:lnTo>
                                  <a:pt x="193" y="134"/>
                                </a:lnTo>
                                <a:lnTo>
                                  <a:pt x="206" y="137"/>
                                </a:lnTo>
                                <a:lnTo>
                                  <a:pt x="221" y="138"/>
                                </a:lnTo>
                                <a:lnTo>
                                  <a:pt x="235" y="137"/>
                                </a:lnTo>
                                <a:lnTo>
                                  <a:pt x="249" y="134"/>
                                </a:lnTo>
                                <a:lnTo>
                                  <a:pt x="260" y="128"/>
                                </a:lnTo>
                                <a:lnTo>
                                  <a:pt x="270" y="120"/>
                                </a:lnTo>
                                <a:lnTo>
                                  <a:pt x="274" y="115"/>
                                </a:lnTo>
                                <a:lnTo>
                                  <a:pt x="209" y="115"/>
                                </a:lnTo>
                                <a:lnTo>
                                  <a:pt x="200" y="111"/>
                                </a:lnTo>
                                <a:lnTo>
                                  <a:pt x="185" y="96"/>
                                </a:lnTo>
                                <a:lnTo>
                                  <a:pt x="182" y="85"/>
                                </a:lnTo>
                                <a:lnTo>
                                  <a:pt x="182" y="53"/>
                                </a:lnTo>
                                <a:lnTo>
                                  <a:pt x="185" y="42"/>
                                </a:lnTo>
                                <a:lnTo>
                                  <a:pt x="200" y="27"/>
                                </a:lnTo>
                                <a:lnTo>
                                  <a:pt x="209" y="23"/>
                                </a:lnTo>
                                <a:lnTo>
                                  <a:pt x="274" y="23"/>
                                </a:lnTo>
                                <a:lnTo>
                                  <a:pt x="270" y="18"/>
                                </a:lnTo>
                                <a:lnTo>
                                  <a:pt x="260" y="10"/>
                                </a:lnTo>
                                <a:lnTo>
                                  <a:pt x="248" y="5"/>
                                </a:lnTo>
                                <a:lnTo>
                                  <a:pt x="235" y="1"/>
                                </a:lnTo>
                                <a:lnTo>
                                  <a:pt x="220" y="0"/>
                                </a:lnTo>
                                <a:close/>
                                <a:moveTo>
                                  <a:pt x="274" y="23"/>
                                </a:moveTo>
                                <a:lnTo>
                                  <a:pt x="232" y="23"/>
                                </a:lnTo>
                                <a:lnTo>
                                  <a:pt x="242" y="27"/>
                                </a:lnTo>
                                <a:lnTo>
                                  <a:pt x="256" y="42"/>
                                </a:lnTo>
                                <a:lnTo>
                                  <a:pt x="259" y="53"/>
                                </a:lnTo>
                                <a:lnTo>
                                  <a:pt x="259" y="85"/>
                                </a:lnTo>
                                <a:lnTo>
                                  <a:pt x="256" y="96"/>
                                </a:lnTo>
                                <a:lnTo>
                                  <a:pt x="241" y="111"/>
                                </a:lnTo>
                                <a:lnTo>
                                  <a:pt x="232" y="115"/>
                                </a:lnTo>
                                <a:lnTo>
                                  <a:pt x="274" y="115"/>
                                </a:lnTo>
                                <a:lnTo>
                                  <a:pt x="278" y="110"/>
                                </a:lnTo>
                                <a:lnTo>
                                  <a:pt x="284" y="98"/>
                                </a:lnTo>
                                <a:lnTo>
                                  <a:pt x="288" y="85"/>
                                </a:lnTo>
                                <a:lnTo>
                                  <a:pt x="288" y="84"/>
                                </a:lnTo>
                                <a:lnTo>
                                  <a:pt x="289" y="70"/>
                                </a:lnTo>
                                <a:lnTo>
                                  <a:pt x="289" y="69"/>
                                </a:lnTo>
                                <a:lnTo>
                                  <a:pt x="288" y="54"/>
                                </a:lnTo>
                                <a:lnTo>
                                  <a:pt x="284" y="40"/>
                                </a:lnTo>
                                <a:lnTo>
                                  <a:pt x="278" y="28"/>
                                </a:lnTo>
                                <a:lnTo>
                                  <a:pt x="274" y="23"/>
                                </a:lnTo>
                                <a:close/>
                                <a:moveTo>
                                  <a:pt x="379" y="2"/>
                                </a:moveTo>
                                <a:lnTo>
                                  <a:pt x="312" y="2"/>
                                </a:lnTo>
                                <a:lnTo>
                                  <a:pt x="312" y="136"/>
                                </a:lnTo>
                                <a:lnTo>
                                  <a:pt x="360" y="136"/>
                                </a:lnTo>
                                <a:lnTo>
                                  <a:pt x="378" y="136"/>
                                </a:lnTo>
                                <a:lnTo>
                                  <a:pt x="389" y="136"/>
                                </a:lnTo>
                                <a:lnTo>
                                  <a:pt x="402" y="134"/>
                                </a:lnTo>
                                <a:lnTo>
                                  <a:pt x="408" y="132"/>
                                </a:lnTo>
                                <a:lnTo>
                                  <a:pt x="418" y="125"/>
                                </a:lnTo>
                                <a:lnTo>
                                  <a:pt x="422" y="121"/>
                                </a:lnTo>
                                <a:lnTo>
                                  <a:pt x="426" y="114"/>
                                </a:lnTo>
                                <a:lnTo>
                                  <a:pt x="340" y="114"/>
                                </a:lnTo>
                                <a:lnTo>
                                  <a:pt x="340" y="78"/>
                                </a:lnTo>
                                <a:lnTo>
                                  <a:pt x="423" y="78"/>
                                </a:lnTo>
                                <a:lnTo>
                                  <a:pt x="418" y="71"/>
                                </a:lnTo>
                                <a:lnTo>
                                  <a:pt x="412" y="67"/>
                                </a:lnTo>
                                <a:lnTo>
                                  <a:pt x="403" y="65"/>
                                </a:lnTo>
                                <a:lnTo>
                                  <a:pt x="409" y="62"/>
                                </a:lnTo>
                                <a:lnTo>
                                  <a:pt x="414" y="58"/>
                                </a:lnTo>
                                <a:lnTo>
                                  <a:pt x="416" y="55"/>
                                </a:lnTo>
                                <a:lnTo>
                                  <a:pt x="340" y="55"/>
                                </a:lnTo>
                                <a:lnTo>
                                  <a:pt x="340" y="25"/>
                                </a:lnTo>
                                <a:lnTo>
                                  <a:pt x="421" y="25"/>
                                </a:lnTo>
                                <a:lnTo>
                                  <a:pt x="416" y="16"/>
                                </a:lnTo>
                                <a:lnTo>
                                  <a:pt x="412" y="12"/>
                                </a:lnTo>
                                <a:lnTo>
                                  <a:pt x="403" y="6"/>
                                </a:lnTo>
                                <a:lnTo>
                                  <a:pt x="398" y="4"/>
                                </a:lnTo>
                                <a:lnTo>
                                  <a:pt x="387" y="3"/>
                                </a:lnTo>
                                <a:lnTo>
                                  <a:pt x="379" y="2"/>
                                </a:lnTo>
                                <a:close/>
                                <a:moveTo>
                                  <a:pt x="423" y="78"/>
                                </a:moveTo>
                                <a:lnTo>
                                  <a:pt x="376" y="78"/>
                                </a:lnTo>
                                <a:lnTo>
                                  <a:pt x="384" y="78"/>
                                </a:lnTo>
                                <a:lnTo>
                                  <a:pt x="392" y="81"/>
                                </a:lnTo>
                                <a:lnTo>
                                  <a:pt x="395" y="83"/>
                                </a:lnTo>
                                <a:lnTo>
                                  <a:pt x="399" y="89"/>
                                </a:lnTo>
                                <a:lnTo>
                                  <a:pt x="400" y="92"/>
                                </a:lnTo>
                                <a:lnTo>
                                  <a:pt x="400" y="101"/>
                                </a:lnTo>
                                <a:lnTo>
                                  <a:pt x="399" y="105"/>
                                </a:lnTo>
                                <a:lnTo>
                                  <a:pt x="394" y="110"/>
                                </a:lnTo>
                                <a:lnTo>
                                  <a:pt x="390" y="112"/>
                                </a:lnTo>
                                <a:lnTo>
                                  <a:pt x="386" y="113"/>
                                </a:lnTo>
                                <a:lnTo>
                                  <a:pt x="383" y="113"/>
                                </a:lnTo>
                                <a:lnTo>
                                  <a:pt x="377" y="114"/>
                                </a:lnTo>
                                <a:lnTo>
                                  <a:pt x="426" y="114"/>
                                </a:lnTo>
                                <a:lnTo>
                                  <a:pt x="428" y="109"/>
                                </a:lnTo>
                                <a:lnTo>
                                  <a:pt x="430" y="103"/>
                                </a:lnTo>
                                <a:lnTo>
                                  <a:pt x="430" y="90"/>
                                </a:lnTo>
                                <a:lnTo>
                                  <a:pt x="427" y="83"/>
                                </a:lnTo>
                                <a:lnTo>
                                  <a:pt x="423" y="78"/>
                                </a:lnTo>
                                <a:close/>
                                <a:moveTo>
                                  <a:pt x="421" y="25"/>
                                </a:moveTo>
                                <a:lnTo>
                                  <a:pt x="370" y="25"/>
                                </a:lnTo>
                                <a:lnTo>
                                  <a:pt x="378" y="25"/>
                                </a:lnTo>
                                <a:lnTo>
                                  <a:pt x="386" y="26"/>
                                </a:lnTo>
                                <a:lnTo>
                                  <a:pt x="389" y="27"/>
                                </a:lnTo>
                                <a:lnTo>
                                  <a:pt x="394" y="32"/>
                                </a:lnTo>
                                <a:lnTo>
                                  <a:pt x="395" y="36"/>
                                </a:lnTo>
                                <a:lnTo>
                                  <a:pt x="395" y="44"/>
                                </a:lnTo>
                                <a:lnTo>
                                  <a:pt x="394" y="48"/>
                                </a:lnTo>
                                <a:lnTo>
                                  <a:pt x="388" y="53"/>
                                </a:lnTo>
                                <a:lnTo>
                                  <a:pt x="384" y="54"/>
                                </a:lnTo>
                                <a:lnTo>
                                  <a:pt x="377" y="55"/>
                                </a:lnTo>
                                <a:lnTo>
                                  <a:pt x="370" y="55"/>
                                </a:lnTo>
                                <a:lnTo>
                                  <a:pt x="416" y="55"/>
                                </a:lnTo>
                                <a:lnTo>
                                  <a:pt x="421" y="48"/>
                                </a:lnTo>
                                <a:lnTo>
                                  <a:pt x="423" y="42"/>
                                </a:lnTo>
                                <a:lnTo>
                                  <a:pt x="423" y="30"/>
                                </a:lnTo>
                                <a:lnTo>
                                  <a:pt x="421" y="25"/>
                                </a:lnTo>
                                <a:close/>
                                <a:moveTo>
                                  <a:pt x="478" y="2"/>
                                </a:moveTo>
                                <a:lnTo>
                                  <a:pt x="450" y="2"/>
                                </a:lnTo>
                                <a:lnTo>
                                  <a:pt x="450" y="136"/>
                                </a:lnTo>
                                <a:lnTo>
                                  <a:pt x="478" y="136"/>
                                </a:lnTo>
                                <a:lnTo>
                                  <a:pt x="478" y="2"/>
                                </a:lnTo>
                                <a:close/>
                                <a:moveTo>
                                  <a:pt x="618" y="2"/>
                                </a:moveTo>
                                <a:lnTo>
                                  <a:pt x="513" y="2"/>
                                </a:lnTo>
                                <a:lnTo>
                                  <a:pt x="513" y="136"/>
                                </a:lnTo>
                                <a:lnTo>
                                  <a:pt x="620" y="136"/>
                                </a:lnTo>
                                <a:lnTo>
                                  <a:pt x="620" y="114"/>
                                </a:lnTo>
                                <a:lnTo>
                                  <a:pt x="542" y="114"/>
                                </a:lnTo>
                                <a:lnTo>
                                  <a:pt x="542" y="77"/>
                                </a:lnTo>
                                <a:lnTo>
                                  <a:pt x="612" y="77"/>
                                </a:lnTo>
                                <a:lnTo>
                                  <a:pt x="612" y="55"/>
                                </a:lnTo>
                                <a:lnTo>
                                  <a:pt x="542" y="55"/>
                                </a:lnTo>
                                <a:lnTo>
                                  <a:pt x="542" y="25"/>
                                </a:lnTo>
                                <a:lnTo>
                                  <a:pt x="618" y="25"/>
                                </a:lnTo>
                                <a:lnTo>
                                  <a:pt x="618" y="2"/>
                                </a:lnTo>
                                <a:close/>
                                <a:moveTo>
                                  <a:pt x="723" y="2"/>
                                </a:moveTo>
                                <a:lnTo>
                                  <a:pt x="648" y="2"/>
                                </a:lnTo>
                                <a:lnTo>
                                  <a:pt x="648" y="136"/>
                                </a:lnTo>
                                <a:lnTo>
                                  <a:pt x="676" y="136"/>
                                </a:lnTo>
                                <a:lnTo>
                                  <a:pt x="676" y="80"/>
                                </a:lnTo>
                                <a:lnTo>
                                  <a:pt x="731" y="80"/>
                                </a:lnTo>
                                <a:lnTo>
                                  <a:pt x="726" y="77"/>
                                </a:lnTo>
                                <a:lnTo>
                                  <a:pt x="738" y="75"/>
                                </a:lnTo>
                                <a:lnTo>
                                  <a:pt x="747" y="71"/>
                                </a:lnTo>
                                <a:lnTo>
                                  <a:pt x="759" y="59"/>
                                </a:lnTo>
                                <a:lnTo>
                                  <a:pt x="676" y="59"/>
                                </a:lnTo>
                                <a:lnTo>
                                  <a:pt x="676" y="25"/>
                                </a:lnTo>
                                <a:lnTo>
                                  <a:pt x="761" y="25"/>
                                </a:lnTo>
                                <a:lnTo>
                                  <a:pt x="753" y="12"/>
                                </a:lnTo>
                                <a:lnTo>
                                  <a:pt x="747" y="8"/>
                                </a:lnTo>
                                <a:lnTo>
                                  <a:pt x="734" y="3"/>
                                </a:lnTo>
                                <a:lnTo>
                                  <a:pt x="723" y="2"/>
                                </a:lnTo>
                                <a:close/>
                                <a:moveTo>
                                  <a:pt x="731" y="80"/>
                                </a:moveTo>
                                <a:lnTo>
                                  <a:pt x="688" y="80"/>
                                </a:lnTo>
                                <a:lnTo>
                                  <a:pt x="693" y="81"/>
                                </a:lnTo>
                                <a:lnTo>
                                  <a:pt x="699" y="83"/>
                                </a:lnTo>
                                <a:lnTo>
                                  <a:pt x="702" y="85"/>
                                </a:lnTo>
                                <a:lnTo>
                                  <a:pt x="707" y="90"/>
                                </a:lnTo>
                                <a:lnTo>
                                  <a:pt x="712" y="97"/>
                                </a:lnTo>
                                <a:lnTo>
                                  <a:pt x="740" y="136"/>
                                </a:lnTo>
                                <a:lnTo>
                                  <a:pt x="774" y="136"/>
                                </a:lnTo>
                                <a:lnTo>
                                  <a:pt x="757" y="110"/>
                                </a:lnTo>
                                <a:lnTo>
                                  <a:pt x="750" y="100"/>
                                </a:lnTo>
                                <a:lnTo>
                                  <a:pt x="745" y="92"/>
                                </a:lnTo>
                                <a:lnTo>
                                  <a:pt x="737" y="84"/>
                                </a:lnTo>
                                <a:lnTo>
                                  <a:pt x="732" y="80"/>
                                </a:lnTo>
                                <a:lnTo>
                                  <a:pt x="731" y="80"/>
                                </a:lnTo>
                                <a:close/>
                                <a:moveTo>
                                  <a:pt x="761" y="25"/>
                                </a:moveTo>
                                <a:lnTo>
                                  <a:pt x="710" y="25"/>
                                </a:lnTo>
                                <a:lnTo>
                                  <a:pt x="717" y="25"/>
                                </a:lnTo>
                                <a:lnTo>
                                  <a:pt x="719" y="25"/>
                                </a:lnTo>
                                <a:lnTo>
                                  <a:pt x="724" y="26"/>
                                </a:lnTo>
                                <a:lnTo>
                                  <a:pt x="727" y="28"/>
                                </a:lnTo>
                                <a:lnTo>
                                  <a:pt x="732" y="33"/>
                                </a:lnTo>
                                <a:lnTo>
                                  <a:pt x="734" y="37"/>
                                </a:lnTo>
                                <a:lnTo>
                                  <a:pt x="734" y="46"/>
                                </a:lnTo>
                                <a:lnTo>
                                  <a:pt x="733" y="49"/>
                                </a:lnTo>
                                <a:lnTo>
                                  <a:pt x="729" y="54"/>
                                </a:lnTo>
                                <a:lnTo>
                                  <a:pt x="726" y="56"/>
                                </a:lnTo>
                                <a:lnTo>
                                  <a:pt x="719" y="58"/>
                                </a:lnTo>
                                <a:lnTo>
                                  <a:pt x="711" y="59"/>
                                </a:lnTo>
                                <a:lnTo>
                                  <a:pt x="759" y="59"/>
                                </a:lnTo>
                                <a:lnTo>
                                  <a:pt x="760" y="58"/>
                                </a:lnTo>
                                <a:lnTo>
                                  <a:pt x="763" y="50"/>
                                </a:lnTo>
                                <a:lnTo>
                                  <a:pt x="763" y="32"/>
                                </a:lnTo>
                                <a:lnTo>
                                  <a:pt x="761" y="25"/>
                                </a:lnTo>
                                <a:close/>
                                <a:moveTo>
                                  <a:pt x="820" y="2"/>
                                </a:moveTo>
                                <a:lnTo>
                                  <a:pt x="792" y="2"/>
                                </a:lnTo>
                                <a:lnTo>
                                  <a:pt x="792" y="136"/>
                                </a:lnTo>
                                <a:lnTo>
                                  <a:pt x="818" y="136"/>
                                </a:lnTo>
                                <a:lnTo>
                                  <a:pt x="818" y="49"/>
                                </a:lnTo>
                                <a:lnTo>
                                  <a:pt x="850" y="49"/>
                                </a:lnTo>
                                <a:lnTo>
                                  <a:pt x="820" y="2"/>
                                </a:lnTo>
                                <a:close/>
                                <a:moveTo>
                                  <a:pt x="850" y="49"/>
                                </a:moveTo>
                                <a:lnTo>
                                  <a:pt x="818" y="49"/>
                                </a:lnTo>
                                <a:lnTo>
                                  <a:pt x="875" y="136"/>
                                </a:lnTo>
                                <a:lnTo>
                                  <a:pt x="904" y="136"/>
                                </a:lnTo>
                                <a:lnTo>
                                  <a:pt x="904" y="92"/>
                                </a:lnTo>
                                <a:lnTo>
                                  <a:pt x="877" y="92"/>
                                </a:lnTo>
                                <a:lnTo>
                                  <a:pt x="850" y="49"/>
                                </a:lnTo>
                                <a:close/>
                                <a:moveTo>
                                  <a:pt x="904" y="2"/>
                                </a:moveTo>
                                <a:lnTo>
                                  <a:pt x="877" y="2"/>
                                </a:lnTo>
                                <a:lnTo>
                                  <a:pt x="877" y="92"/>
                                </a:lnTo>
                                <a:lnTo>
                                  <a:pt x="904" y="92"/>
                                </a:lnTo>
                                <a:lnTo>
                                  <a:pt x="904" y="2"/>
                                </a:lnTo>
                                <a:close/>
                                <a:moveTo>
                                  <a:pt x="998" y="0"/>
                                </a:moveTo>
                                <a:lnTo>
                                  <a:pt x="987" y="0"/>
                                </a:lnTo>
                                <a:lnTo>
                                  <a:pt x="976" y="2"/>
                                </a:lnTo>
                                <a:lnTo>
                                  <a:pt x="961" y="8"/>
                                </a:lnTo>
                                <a:lnTo>
                                  <a:pt x="955" y="12"/>
                                </a:lnTo>
                                <a:lnTo>
                                  <a:pt x="944" y="23"/>
                                </a:lnTo>
                                <a:lnTo>
                                  <a:pt x="940" y="29"/>
                                </a:lnTo>
                                <a:lnTo>
                                  <a:pt x="932" y="45"/>
                                </a:lnTo>
                                <a:lnTo>
                                  <a:pt x="930" y="56"/>
                                </a:lnTo>
                                <a:lnTo>
                                  <a:pt x="930" y="70"/>
                                </a:lnTo>
                                <a:lnTo>
                                  <a:pt x="931" y="85"/>
                                </a:lnTo>
                                <a:lnTo>
                                  <a:pt x="935" y="99"/>
                                </a:lnTo>
                                <a:lnTo>
                                  <a:pt x="940" y="110"/>
                                </a:lnTo>
                                <a:lnTo>
                                  <a:pt x="948" y="120"/>
                                </a:lnTo>
                                <a:lnTo>
                                  <a:pt x="959" y="128"/>
                                </a:lnTo>
                                <a:lnTo>
                                  <a:pt x="970" y="134"/>
                                </a:lnTo>
                                <a:lnTo>
                                  <a:pt x="983" y="137"/>
                                </a:lnTo>
                                <a:lnTo>
                                  <a:pt x="998" y="138"/>
                                </a:lnTo>
                                <a:lnTo>
                                  <a:pt x="1013" y="137"/>
                                </a:lnTo>
                                <a:lnTo>
                                  <a:pt x="1026" y="134"/>
                                </a:lnTo>
                                <a:lnTo>
                                  <a:pt x="1038" y="128"/>
                                </a:lnTo>
                                <a:lnTo>
                                  <a:pt x="1048" y="120"/>
                                </a:lnTo>
                                <a:lnTo>
                                  <a:pt x="1052" y="115"/>
                                </a:lnTo>
                                <a:lnTo>
                                  <a:pt x="987" y="115"/>
                                </a:lnTo>
                                <a:lnTo>
                                  <a:pt x="978" y="111"/>
                                </a:lnTo>
                                <a:lnTo>
                                  <a:pt x="963" y="96"/>
                                </a:lnTo>
                                <a:lnTo>
                                  <a:pt x="959" y="85"/>
                                </a:lnTo>
                                <a:lnTo>
                                  <a:pt x="959" y="53"/>
                                </a:lnTo>
                                <a:lnTo>
                                  <a:pt x="963" y="42"/>
                                </a:lnTo>
                                <a:lnTo>
                                  <a:pt x="977" y="27"/>
                                </a:lnTo>
                                <a:lnTo>
                                  <a:pt x="987" y="23"/>
                                </a:lnTo>
                                <a:lnTo>
                                  <a:pt x="1052" y="23"/>
                                </a:lnTo>
                                <a:lnTo>
                                  <a:pt x="1048" y="18"/>
                                </a:lnTo>
                                <a:lnTo>
                                  <a:pt x="1038" y="10"/>
                                </a:lnTo>
                                <a:lnTo>
                                  <a:pt x="1026" y="5"/>
                                </a:lnTo>
                                <a:lnTo>
                                  <a:pt x="1013" y="1"/>
                                </a:lnTo>
                                <a:lnTo>
                                  <a:pt x="998" y="0"/>
                                </a:lnTo>
                                <a:close/>
                                <a:moveTo>
                                  <a:pt x="1052" y="23"/>
                                </a:moveTo>
                                <a:lnTo>
                                  <a:pt x="1010" y="23"/>
                                </a:lnTo>
                                <a:lnTo>
                                  <a:pt x="1019" y="27"/>
                                </a:lnTo>
                                <a:lnTo>
                                  <a:pt x="1034" y="42"/>
                                </a:lnTo>
                                <a:lnTo>
                                  <a:pt x="1037" y="53"/>
                                </a:lnTo>
                                <a:lnTo>
                                  <a:pt x="1037" y="85"/>
                                </a:lnTo>
                                <a:lnTo>
                                  <a:pt x="1033" y="96"/>
                                </a:lnTo>
                                <a:lnTo>
                                  <a:pt x="1019" y="111"/>
                                </a:lnTo>
                                <a:lnTo>
                                  <a:pt x="1010" y="115"/>
                                </a:lnTo>
                                <a:lnTo>
                                  <a:pt x="1052" y="115"/>
                                </a:lnTo>
                                <a:lnTo>
                                  <a:pt x="1056" y="110"/>
                                </a:lnTo>
                                <a:lnTo>
                                  <a:pt x="1062" y="98"/>
                                </a:lnTo>
                                <a:lnTo>
                                  <a:pt x="1065" y="85"/>
                                </a:lnTo>
                                <a:lnTo>
                                  <a:pt x="1065" y="84"/>
                                </a:lnTo>
                                <a:lnTo>
                                  <a:pt x="1066" y="70"/>
                                </a:lnTo>
                                <a:lnTo>
                                  <a:pt x="1066" y="69"/>
                                </a:lnTo>
                                <a:lnTo>
                                  <a:pt x="1065" y="54"/>
                                </a:lnTo>
                                <a:lnTo>
                                  <a:pt x="1062" y="40"/>
                                </a:lnTo>
                                <a:lnTo>
                                  <a:pt x="1056" y="28"/>
                                </a:lnTo>
                                <a:lnTo>
                                  <a:pt x="1052" y="23"/>
                                </a:lnTo>
                                <a:close/>
                                <a:moveTo>
                                  <a:pt x="1166" y="2"/>
                                </a:moveTo>
                                <a:lnTo>
                                  <a:pt x="1132" y="2"/>
                                </a:lnTo>
                                <a:lnTo>
                                  <a:pt x="1184" y="80"/>
                                </a:lnTo>
                                <a:lnTo>
                                  <a:pt x="1184" y="136"/>
                                </a:lnTo>
                                <a:lnTo>
                                  <a:pt x="1212" y="136"/>
                                </a:lnTo>
                                <a:lnTo>
                                  <a:pt x="1212" y="80"/>
                                </a:lnTo>
                                <a:lnTo>
                                  <a:pt x="1229" y="55"/>
                                </a:lnTo>
                                <a:lnTo>
                                  <a:pt x="1199" y="55"/>
                                </a:lnTo>
                                <a:lnTo>
                                  <a:pt x="1166" y="2"/>
                                </a:lnTo>
                                <a:close/>
                                <a:moveTo>
                                  <a:pt x="1264" y="2"/>
                                </a:moveTo>
                                <a:lnTo>
                                  <a:pt x="1231" y="2"/>
                                </a:lnTo>
                                <a:lnTo>
                                  <a:pt x="1199" y="55"/>
                                </a:lnTo>
                                <a:lnTo>
                                  <a:pt x="1229" y="55"/>
                                </a:lnTo>
                                <a:lnTo>
                                  <a:pt x="1264" y="2"/>
                                </a:lnTo>
                                <a:close/>
                              </a:path>
                            </a:pathLst>
                          </a:custGeom>
                          <a:solidFill>
                            <a:srgbClr val="1F497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6"/>
                        <wps:cNvSpPr>
                          <a:spLocks/>
                        </wps:cNvSpPr>
                        <wps:spPr bwMode="auto">
                          <a:xfrm>
                            <a:off x="33" y="474"/>
                            <a:ext cx="1039" cy="172"/>
                          </a:xfrm>
                          <a:custGeom>
                            <a:avLst/>
                            <a:gdLst>
                              <a:gd name="T0" fmla="+- 0 62 34"/>
                              <a:gd name="T1" fmla="*/ T0 w 1039"/>
                              <a:gd name="T2" fmla="+- 0 593 474"/>
                              <a:gd name="T3" fmla="*/ 593 h 172"/>
                              <a:gd name="T4" fmla="+- 0 120 34"/>
                              <a:gd name="T5" fmla="*/ T4 w 1039"/>
                              <a:gd name="T6" fmla="+- 0 588 474"/>
                              <a:gd name="T7" fmla="*/ 588 h 172"/>
                              <a:gd name="T8" fmla="+- 0 62 34"/>
                              <a:gd name="T9" fmla="*/ T8 w 1039"/>
                              <a:gd name="T10" fmla="+- 0 532 474"/>
                              <a:gd name="T11" fmla="*/ 532 h 172"/>
                              <a:gd name="T12" fmla="+- 0 108 34"/>
                              <a:gd name="T13" fmla="*/ T12 w 1039"/>
                              <a:gd name="T14" fmla="+- 0 510 474"/>
                              <a:gd name="T15" fmla="*/ 510 h 172"/>
                              <a:gd name="T16" fmla="+- 0 101 34"/>
                              <a:gd name="T17" fmla="*/ T16 w 1039"/>
                              <a:gd name="T18" fmla="+- 0 534 474"/>
                              <a:gd name="T19" fmla="*/ 534 h 172"/>
                              <a:gd name="T20" fmla="+- 0 111 34"/>
                              <a:gd name="T21" fmla="*/ T20 w 1039"/>
                              <a:gd name="T22" fmla="+- 0 558 474"/>
                              <a:gd name="T23" fmla="*/ 558 h 172"/>
                              <a:gd name="T24" fmla="+- 0 137 34"/>
                              <a:gd name="T25" fmla="*/ T24 w 1039"/>
                              <a:gd name="T26" fmla="+- 0 570 474"/>
                              <a:gd name="T27" fmla="*/ 570 h 172"/>
                              <a:gd name="T28" fmla="+- 0 230 34"/>
                              <a:gd name="T29" fmla="*/ T28 w 1039"/>
                              <a:gd name="T30" fmla="+- 0 507 474"/>
                              <a:gd name="T31" fmla="*/ 507 h 172"/>
                              <a:gd name="T32" fmla="+- 0 176 34"/>
                              <a:gd name="T33" fmla="*/ T32 w 1039"/>
                              <a:gd name="T34" fmla="+- 0 530 474"/>
                              <a:gd name="T35" fmla="*/ 530 h 172"/>
                              <a:gd name="T36" fmla="+- 0 163 34"/>
                              <a:gd name="T37" fmla="*/ T36 w 1039"/>
                              <a:gd name="T38" fmla="+- 0 592 474"/>
                              <a:gd name="T39" fmla="*/ 592 h 172"/>
                              <a:gd name="T40" fmla="+- 0 202 34"/>
                              <a:gd name="T41" fmla="*/ T40 w 1039"/>
                              <a:gd name="T42" fmla="+- 0 641 474"/>
                              <a:gd name="T43" fmla="*/ 641 h 172"/>
                              <a:gd name="T44" fmla="+- 0 270 34"/>
                              <a:gd name="T45" fmla="*/ T44 w 1039"/>
                              <a:gd name="T46" fmla="+- 0 635 474"/>
                              <a:gd name="T47" fmla="*/ 635 h 172"/>
                              <a:gd name="T48" fmla="+- 0 195 34"/>
                              <a:gd name="T49" fmla="*/ T48 w 1039"/>
                              <a:gd name="T50" fmla="+- 0 603 474"/>
                              <a:gd name="T51" fmla="*/ 603 h 172"/>
                              <a:gd name="T52" fmla="+- 0 219 34"/>
                              <a:gd name="T53" fmla="*/ T52 w 1039"/>
                              <a:gd name="T54" fmla="+- 0 530 474"/>
                              <a:gd name="T55" fmla="*/ 530 h 172"/>
                              <a:gd name="T56" fmla="+- 0 245 34"/>
                              <a:gd name="T57" fmla="*/ T56 w 1039"/>
                              <a:gd name="T58" fmla="+- 0 508 474"/>
                              <a:gd name="T59" fmla="*/ 508 h 172"/>
                              <a:gd name="T60" fmla="+- 0 266 34"/>
                              <a:gd name="T61" fmla="*/ T60 w 1039"/>
                              <a:gd name="T62" fmla="+- 0 549 474"/>
                              <a:gd name="T63" fmla="*/ 549 h 172"/>
                              <a:gd name="T64" fmla="+- 0 242 34"/>
                              <a:gd name="T65" fmla="*/ T64 w 1039"/>
                              <a:gd name="T66" fmla="+- 0 622 474"/>
                              <a:gd name="T67" fmla="*/ 622 h 172"/>
                              <a:gd name="T68" fmla="+- 0 297 34"/>
                              <a:gd name="T69" fmla="*/ T68 w 1039"/>
                              <a:gd name="T70" fmla="+- 0 591 474"/>
                              <a:gd name="T71" fmla="*/ 591 h 172"/>
                              <a:gd name="T72" fmla="+- 0 288 34"/>
                              <a:gd name="T73" fmla="*/ T72 w 1039"/>
                              <a:gd name="T74" fmla="+- 0 535 474"/>
                              <a:gd name="T75" fmla="*/ 535 h 172"/>
                              <a:gd name="T76" fmla="+- 0 417 34"/>
                              <a:gd name="T77" fmla="*/ T76 w 1039"/>
                              <a:gd name="T78" fmla="+- 0 643 474"/>
                              <a:gd name="T79" fmla="*/ 643 h 172"/>
                              <a:gd name="T80" fmla="+- 0 436 34"/>
                              <a:gd name="T81" fmla="*/ T80 w 1039"/>
                              <a:gd name="T82" fmla="+- 0 509 474"/>
                              <a:gd name="T83" fmla="*/ 509 h 172"/>
                              <a:gd name="T84" fmla="+- 0 446 34"/>
                              <a:gd name="T85" fmla="*/ T84 w 1039"/>
                              <a:gd name="T86" fmla="+- 0 474 474"/>
                              <a:gd name="T87" fmla="*/ 474 h 172"/>
                              <a:gd name="T88" fmla="+- 0 526 34"/>
                              <a:gd name="T89" fmla="*/ T88 w 1039"/>
                              <a:gd name="T90" fmla="+- 0 532 474"/>
                              <a:gd name="T91" fmla="*/ 532 h 172"/>
                              <a:gd name="T92" fmla="+- 0 484 34"/>
                              <a:gd name="T93" fmla="*/ T92 w 1039"/>
                              <a:gd name="T94" fmla="+- 0 509 474"/>
                              <a:gd name="T95" fmla="*/ 509 h 172"/>
                              <a:gd name="T96" fmla="+- 0 613 34"/>
                              <a:gd name="T97" fmla="*/ T96 w 1039"/>
                              <a:gd name="T98" fmla="+- 0 509 474"/>
                              <a:gd name="T99" fmla="*/ 509 h 172"/>
                              <a:gd name="T100" fmla="+- 0 723 34"/>
                              <a:gd name="T101" fmla="*/ T100 w 1039"/>
                              <a:gd name="T102" fmla="+- 0 508 474"/>
                              <a:gd name="T103" fmla="*/ 508 h 172"/>
                              <a:gd name="T104" fmla="+- 0 676 34"/>
                              <a:gd name="T105" fmla="*/ T104 w 1039"/>
                              <a:gd name="T106" fmla="+- 0 548 474"/>
                              <a:gd name="T107" fmla="*/ 548 h 172"/>
                              <a:gd name="T108" fmla="+- 0 682 34"/>
                              <a:gd name="T109" fmla="*/ T108 w 1039"/>
                              <a:gd name="T110" fmla="+- 0 617 474"/>
                              <a:gd name="T111" fmla="*/ 617 h 172"/>
                              <a:gd name="T112" fmla="+- 0 736 34"/>
                              <a:gd name="T113" fmla="*/ T112 w 1039"/>
                              <a:gd name="T114" fmla="+- 0 645 474"/>
                              <a:gd name="T115" fmla="*/ 645 h 172"/>
                              <a:gd name="T116" fmla="+- 0 725 34"/>
                              <a:gd name="T117" fmla="*/ T116 w 1039"/>
                              <a:gd name="T118" fmla="+- 0 622 474"/>
                              <a:gd name="T119" fmla="*/ 622 h 172"/>
                              <a:gd name="T120" fmla="+- 0 704 34"/>
                              <a:gd name="T121" fmla="*/ T120 w 1039"/>
                              <a:gd name="T122" fmla="+- 0 548 474"/>
                              <a:gd name="T123" fmla="*/ 548 h 172"/>
                              <a:gd name="T124" fmla="+- 0 779 34"/>
                              <a:gd name="T125" fmla="*/ T124 w 1039"/>
                              <a:gd name="T126" fmla="+- 0 521 474"/>
                              <a:gd name="T127" fmla="*/ 521 h 172"/>
                              <a:gd name="T128" fmla="+- 0 767 34"/>
                              <a:gd name="T129" fmla="*/ T128 w 1039"/>
                              <a:gd name="T130" fmla="+- 0 594 474"/>
                              <a:gd name="T131" fmla="*/ 594 h 172"/>
                              <a:gd name="T132" fmla="+- 0 787 34"/>
                              <a:gd name="T133" fmla="*/ T132 w 1039"/>
                              <a:gd name="T134" fmla="+- 0 622 474"/>
                              <a:gd name="T135" fmla="*/ 622 h 172"/>
                              <a:gd name="T136" fmla="+- 0 744 34"/>
                              <a:gd name="T137" fmla="*/ T136 w 1039"/>
                              <a:gd name="T138" fmla="+- 0 530 474"/>
                              <a:gd name="T139" fmla="*/ 530 h 172"/>
                              <a:gd name="T140" fmla="+- 0 794 34"/>
                              <a:gd name="T141" fmla="*/ T140 w 1039"/>
                              <a:gd name="T142" fmla="+- 0 546 474"/>
                              <a:gd name="T143" fmla="*/ 546 h 172"/>
                              <a:gd name="T144" fmla="+- 0 806 34"/>
                              <a:gd name="T145" fmla="*/ T144 w 1039"/>
                              <a:gd name="T146" fmla="+- 0 643 474"/>
                              <a:gd name="T147" fmla="*/ 643 h 172"/>
                              <a:gd name="T148" fmla="+- 0 857 34"/>
                              <a:gd name="T149" fmla="*/ T148 w 1039"/>
                              <a:gd name="T150" fmla="+- 0 590 474"/>
                              <a:gd name="T151" fmla="*/ 590 h 172"/>
                              <a:gd name="T152" fmla="+- 0 904 34"/>
                              <a:gd name="T153" fmla="*/ T152 w 1039"/>
                              <a:gd name="T154" fmla="+- 0 613 474"/>
                              <a:gd name="T155" fmla="*/ 613 h 172"/>
                              <a:gd name="T156" fmla="+- 0 876 34"/>
                              <a:gd name="T157" fmla="*/ T156 w 1039"/>
                              <a:gd name="T158" fmla="+- 0 540 474"/>
                              <a:gd name="T159" fmla="*/ 540 h 172"/>
                              <a:gd name="T160" fmla="+- 0 958 34"/>
                              <a:gd name="T161" fmla="*/ T160 w 1039"/>
                              <a:gd name="T162" fmla="+- 0 600 474"/>
                              <a:gd name="T163" fmla="*/ 600 h 172"/>
                              <a:gd name="T164" fmla="+- 0 992 34"/>
                              <a:gd name="T165" fmla="*/ T164 w 1039"/>
                              <a:gd name="T166" fmla="+- 0 643 474"/>
                              <a:gd name="T167" fmla="*/ 643 h 172"/>
                              <a:gd name="T168" fmla="+- 0 1054 34"/>
                              <a:gd name="T169" fmla="*/ T168 w 1039"/>
                              <a:gd name="T170" fmla="+- 0 637 474"/>
                              <a:gd name="T171" fmla="*/ 637 h 172"/>
                              <a:gd name="T172" fmla="+- 0 990 34"/>
                              <a:gd name="T173" fmla="*/ T172 w 1039"/>
                              <a:gd name="T174" fmla="+- 0 612 474"/>
                              <a:gd name="T175" fmla="*/ 612 h 172"/>
                              <a:gd name="T176" fmla="+- 0 994 34"/>
                              <a:gd name="T177" fmla="*/ T176 w 1039"/>
                              <a:gd name="T178" fmla="+- 0 508 474"/>
                              <a:gd name="T179" fmla="*/ 508 h 172"/>
                              <a:gd name="T180" fmla="+- 0 963 34"/>
                              <a:gd name="T181" fmla="*/ T180 w 1039"/>
                              <a:gd name="T182" fmla="+- 0 555 474"/>
                              <a:gd name="T183" fmla="*/ 555 h 172"/>
                              <a:gd name="T184" fmla="+- 0 1027 34"/>
                              <a:gd name="T185" fmla="*/ T184 w 1039"/>
                              <a:gd name="T186" fmla="+- 0 589 474"/>
                              <a:gd name="T187" fmla="*/ 589 h 172"/>
                              <a:gd name="T188" fmla="+- 0 1043 34"/>
                              <a:gd name="T189" fmla="*/ T188 w 1039"/>
                              <a:gd name="T190" fmla="+- 0 609 474"/>
                              <a:gd name="T191" fmla="*/ 609 h 172"/>
                              <a:gd name="T192" fmla="+- 0 1070 34"/>
                              <a:gd name="T193" fmla="*/ T192 w 1039"/>
                              <a:gd name="T194" fmla="+- 0 619 474"/>
                              <a:gd name="T195" fmla="*/ 619 h 172"/>
                              <a:gd name="T196" fmla="+- 0 1057 34"/>
                              <a:gd name="T197" fmla="*/ T196 w 1039"/>
                              <a:gd name="T198" fmla="+- 0 573 474"/>
                              <a:gd name="T199" fmla="*/ 573 h 172"/>
                              <a:gd name="T200" fmla="+- 0 991 34"/>
                              <a:gd name="T201" fmla="*/ T200 w 1039"/>
                              <a:gd name="T202" fmla="+- 0 548 474"/>
                              <a:gd name="T203" fmla="*/ 548 h 172"/>
                              <a:gd name="T204" fmla="+- 0 1005 34"/>
                              <a:gd name="T205" fmla="*/ T204 w 1039"/>
                              <a:gd name="T206" fmla="+- 0 529 474"/>
                              <a:gd name="T207" fmla="*/ 529 h 172"/>
                              <a:gd name="T208" fmla="+- 0 1037 34"/>
                              <a:gd name="T209" fmla="*/ T208 w 1039"/>
                              <a:gd name="T210" fmla="+- 0 510 474"/>
                              <a:gd name="T211" fmla="*/ 510 h 172"/>
                              <a:gd name="T212" fmla="+- 0 1028 34"/>
                              <a:gd name="T213" fmla="*/ T212 w 1039"/>
                              <a:gd name="T214" fmla="+- 0 531 474"/>
                              <a:gd name="T215" fmla="*/ 531 h 172"/>
                              <a:gd name="T216" fmla="+- 0 1067 34"/>
                              <a:gd name="T217" fmla="*/ T216 w 1039"/>
                              <a:gd name="T218" fmla="+- 0 535 474"/>
                              <a:gd name="T219" fmla="*/ 535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39" h="172">
                                <a:moveTo>
                                  <a:pt x="62" y="35"/>
                                </a:moveTo>
                                <a:lnTo>
                                  <a:pt x="0" y="35"/>
                                </a:lnTo>
                                <a:lnTo>
                                  <a:pt x="0" y="169"/>
                                </a:lnTo>
                                <a:lnTo>
                                  <a:pt x="28" y="169"/>
                                </a:lnTo>
                                <a:lnTo>
                                  <a:pt x="28" y="119"/>
                                </a:lnTo>
                                <a:lnTo>
                                  <a:pt x="59" y="119"/>
                                </a:lnTo>
                                <a:lnTo>
                                  <a:pt x="69" y="118"/>
                                </a:lnTo>
                                <a:lnTo>
                                  <a:pt x="76" y="117"/>
                                </a:lnTo>
                                <a:lnTo>
                                  <a:pt x="81" y="116"/>
                                </a:lnTo>
                                <a:lnTo>
                                  <a:pt x="86" y="114"/>
                                </a:lnTo>
                                <a:lnTo>
                                  <a:pt x="95" y="107"/>
                                </a:lnTo>
                                <a:lnTo>
                                  <a:pt x="99" y="103"/>
                                </a:lnTo>
                                <a:lnTo>
                                  <a:pt x="103" y="96"/>
                                </a:lnTo>
                                <a:lnTo>
                                  <a:pt x="28" y="96"/>
                                </a:lnTo>
                                <a:lnTo>
                                  <a:pt x="28" y="58"/>
                                </a:lnTo>
                                <a:lnTo>
                                  <a:pt x="105" y="58"/>
                                </a:lnTo>
                                <a:lnTo>
                                  <a:pt x="105" y="57"/>
                                </a:lnTo>
                                <a:lnTo>
                                  <a:pt x="94" y="44"/>
                                </a:lnTo>
                                <a:lnTo>
                                  <a:pt x="87" y="39"/>
                                </a:lnTo>
                                <a:lnTo>
                                  <a:pt x="74" y="36"/>
                                </a:lnTo>
                                <a:lnTo>
                                  <a:pt x="62" y="35"/>
                                </a:lnTo>
                                <a:close/>
                                <a:moveTo>
                                  <a:pt x="105" y="58"/>
                                </a:moveTo>
                                <a:lnTo>
                                  <a:pt x="52" y="58"/>
                                </a:lnTo>
                                <a:lnTo>
                                  <a:pt x="59" y="58"/>
                                </a:lnTo>
                                <a:lnTo>
                                  <a:pt x="67" y="60"/>
                                </a:lnTo>
                                <a:lnTo>
                                  <a:pt x="70" y="62"/>
                                </a:lnTo>
                                <a:lnTo>
                                  <a:pt x="77" y="68"/>
                                </a:lnTo>
                                <a:lnTo>
                                  <a:pt x="78" y="72"/>
                                </a:lnTo>
                                <a:lnTo>
                                  <a:pt x="78" y="81"/>
                                </a:lnTo>
                                <a:lnTo>
                                  <a:pt x="77" y="84"/>
                                </a:lnTo>
                                <a:lnTo>
                                  <a:pt x="73" y="90"/>
                                </a:lnTo>
                                <a:lnTo>
                                  <a:pt x="70" y="92"/>
                                </a:lnTo>
                                <a:lnTo>
                                  <a:pt x="62" y="95"/>
                                </a:lnTo>
                                <a:lnTo>
                                  <a:pt x="55" y="96"/>
                                </a:lnTo>
                                <a:lnTo>
                                  <a:pt x="103" y="96"/>
                                </a:lnTo>
                                <a:lnTo>
                                  <a:pt x="106" y="92"/>
                                </a:lnTo>
                                <a:lnTo>
                                  <a:pt x="107" y="85"/>
                                </a:lnTo>
                                <a:lnTo>
                                  <a:pt x="107" y="66"/>
                                </a:lnTo>
                                <a:lnTo>
                                  <a:pt x="105" y="58"/>
                                </a:lnTo>
                                <a:close/>
                                <a:moveTo>
                                  <a:pt x="196" y="33"/>
                                </a:moveTo>
                                <a:lnTo>
                                  <a:pt x="185" y="33"/>
                                </a:lnTo>
                                <a:lnTo>
                                  <a:pt x="175" y="35"/>
                                </a:lnTo>
                                <a:lnTo>
                                  <a:pt x="159" y="41"/>
                                </a:lnTo>
                                <a:lnTo>
                                  <a:pt x="153" y="45"/>
                                </a:lnTo>
                                <a:lnTo>
                                  <a:pt x="142" y="56"/>
                                </a:lnTo>
                                <a:lnTo>
                                  <a:pt x="138" y="62"/>
                                </a:lnTo>
                                <a:lnTo>
                                  <a:pt x="130" y="78"/>
                                </a:lnTo>
                                <a:lnTo>
                                  <a:pt x="128" y="89"/>
                                </a:lnTo>
                                <a:lnTo>
                                  <a:pt x="128" y="103"/>
                                </a:lnTo>
                                <a:lnTo>
                                  <a:pt x="129" y="118"/>
                                </a:lnTo>
                                <a:lnTo>
                                  <a:pt x="133" y="132"/>
                                </a:lnTo>
                                <a:lnTo>
                                  <a:pt x="139" y="143"/>
                                </a:lnTo>
                                <a:lnTo>
                                  <a:pt x="147" y="153"/>
                                </a:lnTo>
                                <a:lnTo>
                                  <a:pt x="157" y="161"/>
                                </a:lnTo>
                                <a:lnTo>
                                  <a:pt x="168" y="167"/>
                                </a:lnTo>
                                <a:lnTo>
                                  <a:pt x="182" y="170"/>
                                </a:lnTo>
                                <a:lnTo>
                                  <a:pt x="197" y="171"/>
                                </a:lnTo>
                                <a:lnTo>
                                  <a:pt x="211" y="170"/>
                                </a:lnTo>
                                <a:lnTo>
                                  <a:pt x="224" y="167"/>
                                </a:lnTo>
                                <a:lnTo>
                                  <a:pt x="236" y="161"/>
                                </a:lnTo>
                                <a:lnTo>
                                  <a:pt x="246" y="153"/>
                                </a:lnTo>
                                <a:lnTo>
                                  <a:pt x="250" y="148"/>
                                </a:lnTo>
                                <a:lnTo>
                                  <a:pt x="185" y="148"/>
                                </a:lnTo>
                                <a:lnTo>
                                  <a:pt x="176" y="144"/>
                                </a:lnTo>
                                <a:lnTo>
                                  <a:pt x="161" y="129"/>
                                </a:lnTo>
                                <a:lnTo>
                                  <a:pt x="158" y="118"/>
                                </a:lnTo>
                                <a:lnTo>
                                  <a:pt x="158" y="86"/>
                                </a:lnTo>
                                <a:lnTo>
                                  <a:pt x="161" y="75"/>
                                </a:lnTo>
                                <a:lnTo>
                                  <a:pt x="175" y="60"/>
                                </a:lnTo>
                                <a:lnTo>
                                  <a:pt x="185" y="56"/>
                                </a:lnTo>
                                <a:lnTo>
                                  <a:pt x="250" y="56"/>
                                </a:lnTo>
                                <a:lnTo>
                                  <a:pt x="246" y="51"/>
                                </a:lnTo>
                                <a:lnTo>
                                  <a:pt x="236" y="43"/>
                                </a:lnTo>
                                <a:lnTo>
                                  <a:pt x="224" y="38"/>
                                </a:lnTo>
                                <a:lnTo>
                                  <a:pt x="211" y="34"/>
                                </a:lnTo>
                                <a:lnTo>
                                  <a:pt x="196" y="33"/>
                                </a:lnTo>
                                <a:close/>
                                <a:moveTo>
                                  <a:pt x="250" y="56"/>
                                </a:moveTo>
                                <a:lnTo>
                                  <a:pt x="208" y="56"/>
                                </a:lnTo>
                                <a:lnTo>
                                  <a:pt x="218" y="60"/>
                                </a:lnTo>
                                <a:lnTo>
                                  <a:pt x="232" y="75"/>
                                </a:lnTo>
                                <a:lnTo>
                                  <a:pt x="235" y="86"/>
                                </a:lnTo>
                                <a:lnTo>
                                  <a:pt x="235" y="118"/>
                                </a:lnTo>
                                <a:lnTo>
                                  <a:pt x="232" y="129"/>
                                </a:lnTo>
                                <a:lnTo>
                                  <a:pt x="217" y="144"/>
                                </a:lnTo>
                                <a:lnTo>
                                  <a:pt x="208" y="148"/>
                                </a:lnTo>
                                <a:lnTo>
                                  <a:pt x="250" y="148"/>
                                </a:lnTo>
                                <a:lnTo>
                                  <a:pt x="254" y="143"/>
                                </a:lnTo>
                                <a:lnTo>
                                  <a:pt x="260" y="131"/>
                                </a:lnTo>
                                <a:lnTo>
                                  <a:pt x="263" y="118"/>
                                </a:lnTo>
                                <a:lnTo>
                                  <a:pt x="263" y="117"/>
                                </a:lnTo>
                                <a:lnTo>
                                  <a:pt x="265" y="103"/>
                                </a:lnTo>
                                <a:lnTo>
                                  <a:pt x="265" y="102"/>
                                </a:lnTo>
                                <a:lnTo>
                                  <a:pt x="263" y="87"/>
                                </a:lnTo>
                                <a:lnTo>
                                  <a:pt x="260" y="73"/>
                                </a:lnTo>
                                <a:lnTo>
                                  <a:pt x="254" y="61"/>
                                </a:lnTo>
                                <a:lnTo>
                                  <a:pt x="250" y="56"/>
                                </a:lnTo>
                                <a:close/>
                                <a:moveTo>
                                  <a:pt x="312" y="36"/>
                                </a:moveTo>
                                <a:lnTo>
                                  <a:pt x="283" y="36"/>
                                </a:lnTo>
                                <a:lnTo>
                                  <a:pt x="283" y="169"/>
                                </a:lnTo>
                                <a:lnTo>
                                  <a:pt x="383" y="169"/>
                                </a:lnTo>
                                <a:lnTo>
                                  <a:pt x="383" y="147"/>
                                </a:lnTo>
                                <a:lnTo>
                                  <a:pt x="312" y="147"/>
                                </a:lnTo>
                                <a:lnTo>
                                  <a:pt x="312" y="36"/>
                                </a:lnTo>
                                <a:close/>
                                <a:moveTo>
                                  <a:pt x="430" y="35"/>
                                </a:moveTo>
                                <a:lnTo>
                                  <a:pt x="402" y="35"/>
                                </a:lnTo>
                                <a:lnTo>
                                  <a:pt x="402" y="169"/>
                                </a:lnTo>
                                <a:lnTo>
                                  <a:pt x="430" y="169"/>
                                </a:lnTo>
                                <a:lnTo>
                                  <a:pt x="430" y="35"/>
                                </a:lnTo>
                                <a:close/>
                                <a:moveTo>
                                  <a:pt x="442" y="0"/>
                                </a:moveTo>
                                <a:lnTo>
                                  <a:pt x="412" y="0"/>
                                </a:lnTo>
                                <a:lnTo>
                                  <a:pt x="399" y="28"/>
                                </a:lnTo>
                                <a:lnTo>
                                  <a:pt x="416" y="28"/>
                                </a:lnTo>
                                <a:lnTo>
                                  <a:pt x="442" y="0"/>
                                </a:lnTo>
                                <a:close/>
                                <a:moveTo>
                                  <a:pt x="520" y="58"/>
                                </a:moveTo>
                                <a:lnTo>
                                  <a:pt x="492" y="58"/>
                                </a:lnTo>
                                <a:lnTo>
                                  <a:pt x="492" y="169"/>
                                </a:lnTo>
                                <a:lnTo>
                                  <a:pt x="520" y="169"/>
                                </a:lnTo>
                                <a:lnTo>
                                  <a:pt x="520" y="58"/>
                                </a:lnTo>
                                <a:close/>
                                <a:moveTo>
                                  <a:pt x="562" y="35"/>
                                </a:moveTo>
                                <a:lnTo>
                                  <a:pt x="450" y="35"/>
                                </a:lnTo>
                                <a:lnTo>
                                  <a:pt x="450" y="58"/>
                                </a:lnTo>
                                <a:lnTo>
                                  <a:pt x="562" y="58"/>
                                </a:lnTo>
                                <a:lnTo>
                                  <a:pt x="562" y="35"/>
                                </a:lnTo>
                                <a:close/>
                                <a:moveTo>
                                  <a:pt x="608" y="35"/>
                                </a:moveTo>
                                <a:lnTo>
                                  <a:pt x="579" y="35"/>
                                </a:lnTo>
                                <a:lnTo>
                                  <a:pt x="579" y="169"/>
                                </a:lnTo>
                                <a:lnTo>
                                  <a:pt x="608" y="169"/>
                                </a:lnTo>
                                <a:lnTo>
                                  <a:pt x="608" y="35"/>
                                </a:lnTo>
                                <a:close/>
                                <a:moveTo>
                                  <a:pt x="704" y="33"/>
                                </a:moveTo>
                                <a:lnTo>
                                  <a:pt x="689" y="34"/>
                                </a:lnTo>
                                <a:lnTo>
                                  <a:pt x="677" y="38"/>
                                </a:lnTo>
                                <a:lnTo>
                                  <a:pt x="666" y="43"/>
                                </a:lnTo>
                                <a:lnTo>
                                  <a:pt x="656" y="51"/>
                                </a:lnTo>
                                <a:lnTo>
                                  <a:pt x="648" y="62"/>
                                </a:lnTo>
                                <a:lnTo>
                                  <a:pt x="642" y="74"/>
                                </a:lnTo>
                                <a:lnTo>
                                  <a:pt x="639" y="88"/>
                                </a:lnTo>
                                <a:lnTo>
                                  <a:pt x="638" y="103"/>
                                </a:lnTo>
                                <a:lnTo>
                                  <a:pt x="639" y="118"/>
                                </a:lnTo>
                                <a:lnTo>
                                  <a:pt x="642" y="132"/>
                                </a:lnTo>
                                <a:lnTo>
                                  <a:pt x="648" y="143"/>
                                </a:lnTo>
                                <a:lnTo>
                                  <a:pt x="656" y="153"/>
                                </a:lnTo>
                                <a:lnTo>
                                  <a:pt x="665" y="161"/>
                                </a:lnTo>
                                <a:lnTo>
                                  <a:pt x="676" y="167"/>
                                </a:lnTo>
                                <a:lnTo>
                                  <a:pt x="688" y="170"/>
                                </a:lnTo>
                                <a:lnTo>
                                  <a:pt x="702" y="171"/>
                                </a:lnTo>
                                <a:lnTo>
                                  <a:pt x="717" y="171"/>
                                </a:lnTo>
                                <a:lnTo>
                                  <a:pt x="729" y="168"/>
                                </a:lnTo>
                                <a:lnTo>
                                  <a:pt x="749" y="154"/>
                                </a:lnTo>
                                <a:lnTo>
                                  <a:pt x="753" y="148"/>
                                </a:lnTo>
                                <a:lnTo>
                                  <a:pt x="691" y="148"/>
                                </a:lnTo>
                                <a:lnTo>
                                  <a:pt x="683" y="145"/>
                                </a:lnTo>
                                <a:lnTo>
                                  <a:pt x="670" y="130"/>
                                </a:lnTo>
                                <a:lnTo>
                                  <a:pt x="667" y="118"/>
                                </a:lnTo>
                                <a:lnTo>
                                  <a:pt x="667" y="85"/>
                                </a:lnTo>
                                <a:lnTo>
                                  <a:pt x="670" y="74"/>
                                </a:lnTo>
                                <a:lnTo>
                                  <a:pt x="683" y="60"/>
                                </a:lnTo>
                                <a:lnTo>
                                  <a:pt x="692" y="56"/>
                                </a:lnTo>
                                <a:lnTo>
                                  <a:pt x="754" y="56"/>
                                </a:lnTo>
                                <a:lnTo>
                                  <a:pt x="752" y="53"/>
                                </a:lnTo>
                                <a:lnTo>
                                  <a:pt x="745" y="47"/>
                                </a:lnTo>
                                <a:lnTo>
                                  <a:pt x="737" y="41"/>
                                </a:lnTo>
                                <a:lnTo>
                                  <a:pt x="727" y="37"/>
                                </a:lnTo>
                                <a:lnTo>
                                  <a:pt x="716" y="34"/>
                                </a:lnTo>
                                <a:lnTo>
                                  <a:pt x="704" y="33"/>
                                </a:lnTo>
                                <a:close/>
                                <a:moveTo>
                                  <a:pt x="733" y="120"/>
                                </a:moveTo>
                                <a:lnTo>
                                  <a:pt x="730" y="130"/>
                                </a:lnTo>
                                <a:lnTo>
                                  <a:pt x="726" y="137"/>
                                </a:lnTo>
                                <a:lnTo>
                                  <a:pt x="716" y="146"/>
                                </a:lnTo>
                                <a:lnTo>
                                  <a:pt x="709" y="148"/>
                                </a:lnTo>
                                <a:lnTo>
                                  <a:pt x="753" y="148"/>
                                </a:lnTo>
                                <a:lnTo>
                                  <a:pt x="756" y="143"/>
                                </a:lnTo>
                                <a:lnTo>
                                  <a:pt x="760" y="128"/>
                                </a:lnTo>
                                <a:lnTo>
                                  <a:pt x="733" y="120"/>
                                </a:lnTo>
                                <a:close/>
                                <a:moveTo>
                                  <a:pt x="754" y="56"/>
                                </a:moveTo>
                                <a:lnTo>
                                  <a:pt x="710" y="56"/>
                                </a:lnTo>
                                <a:lnTo>
                                  <a:pt x="716" y="58"/>
                                </a:lnTo>
                                <a:lnTo>
                                  <a:pt x="727" y="66"/>
                                </a:lnTo>
                                <a:lnTo>
                                  <a:pt x="730" y="72"/>
                                </a:lnTo>
                                <a:lnTo>
                                  <a:pt x="732" y="79"/>
                                </a:lnTo>
                                <a:lnTo>
                                  <a:pt x="760" y="72"/>
                                </a:lnTo>
                                <a:lnTo>
                                  <a:pt x="757" y="61"/>
                                </a:lnTo>
                                <a:lnTo>
                                  <a:pt x="754" y="56"/>
                                </a:lnTo>
                                <a:close/>
                                <a:moveTo>
                                  <a:pt x="857" y="35"/>
                                </a:moveTo>
                                <a:lnTo>
                                  <a:pt x="827" y="35"/>
                                </a:lnTo>
                                <a:lnTo>
                                  <a:pt x="772" y="169"/>
                                </a:lnTo>
                                <a:lnTo>
                                  <a:pt x="803" y="169"/>
                                </a:lnTo>
                                <a:lnTo>
                                  <a:pt x="814" y="139"/>
                                </a:lnTo>
                                <a:lnTo>
                                  <a:pt x="901" y="139"/>
                                </a:lnTo>
                                <a:lnTo>
                                  <a:pt x="891" y="116"/>
                                </a:lnTo>
                                <a:lnTo>
                                  <a:pt x="823" y="116"/>
                                </a:lnTo>
                                <a:lnTo>
                                  <a:pt x="842" y="66"/>
                                </a:lnTo>
                                <a:lnTo>
                                  <a:pt x="870" y="66"/>
                                </a:lnTo>
                                <a:lnTo>
                                  <a:pt x="857" y="35"/>
                                </a:lnTo>
                                <a:close/>
                                <a:moveTo>
                                  <a:pt x="901" y="139"/>
                                </a:moveTo>
                                <a:lnTo>
                                  <a:pt x="870" y="139"/>
                                </a:lnTo>
                                <a:lnTo>
                                  <a:pt x="883" y="169"/>
                                </a:lnTo>
                                <a:lnTo>
                                  <a:pt x="914" y="169"/>
                                </a:lnTo>
                                <a:lnTo>
                                  <a:pt x="901" y="139"/>
                                </a:lnTo>
                                <a:close/>
                                <a:moveTo>
                                  <a:pt x="870" y="66"/>
                                </a:moveTo>
                                <a:lnTo>
                                  <a:pt x="842" y="66"/>
                                </a:lnTo>
                                <a:lnTo>
                                  <a:pt x="861" y="116"/>
                                </a:lnTo>
                                <a:lnTo>
                                  <a:pt x="891" y="116"/>
                                </a:lnTo>
                                <a:lnTo>
                                  <a:pt x="870" y="66"/>
                                </a:lnTo>
                                <a:close/>
                                <a:moveTo>
                                  <a:pt x="951" y="123"/>
                                </a:moveTo>
                                <a:lnTo>
                                  <a:pt x="924" y="126"/>
                                </a:lnTo>
                                <a:lnTo>
                                  <a:pt x="925" y="141"/>
                                </a:lnTo>
                                <a:lnTo>
                                  <a:pt x="931" y="152"/>
                                </a:lnTo>
                                <a:lnTo>
                                  <a:pt x="941" y="160"/>
                                </a:lnTo>
                                <a:lnTo>
                                  <a:pt x="949" y="165"/>
                                </a:lnTo>
                                <a:lnTo>
                                  <a:pt x="958" y="169"/>
                                </a:lnTo>
                                <a:lnTo>
                                  <a:pt x="969" y="171"/>
                                </a:lnTo>
                                <a:lnTo>
                                  <a:pt x="982" y="172"/>
                                </a:lnTo>
                                <a:lnTo>
                                  <a:pt x="994" y="172"/>
                                </a:lnTo>
                                <a:lnTo>
                                  <a:pt x="1004" y="170"/>
                                </a:lnTo>
                                <a:lnTo>
                                  <a:pt x="1020" y="163"/>
                                </a:lnTo>
                                <a:lnTo>
                                  <a:pt x="1027" y="158"/>
                                </a:lnTo>
                                <a:lnTo>
                                  <a:pt x="1033" y="149"/>
                                </a:lnTo>
                                <a:lnTo>
                                  <a:pt x="973" y="149"/>
                                </a:lnTo>
                                <a:lnTo>
                                  <a:pt x="966" y="147"/>
                                </a:lnTo>
                                <a:lnTo>
                                  <a:pt x="956" y="138"/>
                                </a:lnTo>
                                <a:lnTo>
                                  <a:pt x="953" y="132"/>
                                </a:lnTo>
                                <a:lnTo>
                                  <a:pt x="951" y="123"/>
                                </a:lnTo>
                                <a:close/>
                                <a:moveTo>
                                  <a:pt x="980" y="33"/>
                                </a:moveTo>
                                <a:lnTo>
                                  <a:pt x="969" y="33"/>
                                </a:lnTo>
                                <a:lnTo>
                                  <a:pt x="960" y="34"/>
                                </a:lnTo>
                                <a:lnTo>
                                  <a:pt x="945" y="41"/>
                                </a:lnTo>
                                <a:lnTo>
                                  <a:pt x="939" y="45"/>
                                </a:lnTo>
                                <a:lnTo>
                                  <a:pt x="931" y="57"/>
                                </a:lnTo>
                                <a:lnTo>
                                  <a:pt x="929" y="63"/>
                                </a:lnTo>
                                <a:lnTo>
                                  <a:pt x="929" y="81"/>
                                </a:lnTo>
                                <a:lnTo>
                                  <a:pt x="933" y="90"/>
                                </a:lnTo>
                                <a:lnTo>
                                  <a:pt x="948" y="103"/>
                                </a:lnTo>
                                <a:lnTo>
                                  <a:pt x="958" y="107"/>
                                </a:lnTo>
                                <a:lnTo>
                                  <a:pt x="985" y="113"/>
                                </a:lnTo>
                                <a:lnTo>
                                  <a:pt x="993" y="115"/>
                                </a:lnTo>
                                <a:lnTo>
                                  <a:pt x="1001" y="118"/>
                                </a:lnTo>
                                <a:lnTo>
                                  <a:pt x="1005" y="120"/>
                                </a:lnTo>
                                <a:lnTo>
                                  <a:pt x="1009" y="124"/>
                                </a:lnTo>
                                <a:lnTo>
                                  <a:pt x="1009" y="127"/>
                                </a:lnTo>
                                <a:lnTo>
                                  <a:pt x="1009" y="135"/>
                                </a:lnTo>
                                <a:lnTo>
                                  <a:pt x="1007" y="140"/>
                                </a:lnTo>
                                <a:lnTo>
                                  <a:pt x="998" y="147"/>
                                </a:lnTo>
                                <a:lnTo>
                                  <a:pt x="991" y="149"/>
                                </a:lnTo>
                                <a:lnTo>
                                  <a:pt x="1033" y="149"/>
                                </a:lnTo>
                                <a:lnTo>
                                  <a:pt x="1036" y="145"/>
                                </a:lnTo>
                                <a:lnTo>
                                  <a:pt x="1038" y="138"/>
                                </a:lnTo>
                                <a:lnTo>
                                  <a:pt x="1038" y="122"/>
                                </a:lnTo>
                                <a:lnTo>
                                  <a:pt x="1036" y="115"/>
                                </a:lnTo>
                                <a:lnTo>
                                  <a:pt x="1029" y="103"/>
                                </a:lnTo>
                                <a:lnTo>
                                  <a:pt x="1023" y="99"/>
                                </a:lnTo>
                                <a:lnTo>
                                  <a:pt x="1010" y="92"/>
                                </a:lnTo>
                                <a:lnTo>
                                  <a:pt x="1000" y="89"/>
                                </a:lnTo>
                                <a:lnTo>
                                  <a:pt x="972" y="82"/>
                                </a:lnTo>
                                <a:lnTo>
                                  <a:pt x="964" y="79"/>
                                </a:lnTo>
                                <a:lnTo>
                                  <a:pt x="957" y="74"/>
                                </a:lnTo>
                                <a:lnTo>
                                  <a:pt x="956" y="72"/>
                                </a:lnTo>
                                <a:lnTo>
                                  <a:pt x="956" y="65"/>
                                </a:lnTo>
                                <a:lnTo>
                                  <a:pt x="957" y="62"/>
                                </a:lnTo>
                                <a:lnTo>
                                  <a:pt x="965" y="57"/>
                                </a:lnTo>
                                <a:lnTo>
                                  <a:pt x="971" y="55"/>
                                </a:lnTo>
                                <a:lnTo>
                                  <a:pt x="1031" y="55"/>
                                </a:lnTo>
                                <a:lnTo>
                                  <a:pt x="1029" y="51"/>
                                </a:lnTo>
                                <a:lnTo>
                                  <a:pt x="1020" y="44"/>
                                </a:lnTo>
                                <a:lnTo>
                                  <a:pt x="1012" y="39"/>
                                </a:lnTo>
                                <a:lnTo>
                                  <a:pt x="1003" y="36"/>
                                </a:lnTo>
                                <a:lnTo>
                                  <a:pt x="992" y="34"/>
                                </a:lnTo>
                                <a:lnTo>
                                  <a:pt x="980" y="33"/>
                                </a:lnTo>
                                <a:close/>
                                <a:moveTo>
                                  <a:pt x="1031" y="55"/>
                                </a:moveTo>
                                <a:lnTo>
                                  <a:pt x="988" y="55"/>
                                </a:lnTo>
                                <a:lnTo>
                                  <a:pt x="994" y="57"/>
                                </a:lnTo>
                                <a:lnTo>
                                  <a:pt x="1002" y="63"/>
                                </a:lnTo>
                                <a:lnTo>
                                  <a:pt x="1004" y="68"/>
                                </a:lnTo>
                                <a:lnTo>
                                  <a:pt x="1005" y="75"/>
                                </a:lnTo>
                                <a:lnTo>
                                  <a:pt x="1034" y="73"/>
                                </a:lnTo>
                                <a:lnTo>
                                  <a:pt x="1033" y="61"/>
                                </a:lnTo>
                                <a:lnTo>
                                  <a:pt x="1031" y="55"/>
                                </a:lnTo>
                                <a:close/>
                              </a:path>
                            </a:pathLst>
                          </a:custGeom>
                          <a:solidFill>
                            <a:srgbClr val="1F497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5"/>
                        <wps:cNvSpPr>
                          <a:spLocks/>
                        </wps:cNvSpPr>
                        <wps:spPr bwMode="auto">
                          <a:xfrm>
                            <a:off x="1151" y="474"/>
                            <a:ext cx="996" cy="172"/>
                          </a:xfrm>
                          <a:custGeom>
                            <a:avLst/>
                            <a:gdLst>
                              <a:gd name="T0" fmla="+- 0 1180 1152"/>
                              <a:gd name="T1" fmla="*/ T0 w 996"/>
                              <a:gd name="T2" fmla="+- 0 593 474"/>
                              <a:gd name="T3" fmla="*/ 593 h 172"/>
                              <a:gd name="T4" fmla="+- 0 1238 1152"/>
                              <a:gd name="T5" fmla="*/ T4 w 996"/>
                              <a:gd name="T6" fmla="+- 0 588 474"/>
                              <a:gd name="T7" fmla="*/ 588 h 172"/>
                              <a:gd name="T8" fmla="+- 0 1180 1152"/>
                              <a:gd name="T9" fmla="*/ T8 w 996"/>
                              <a:gd name="T10" fmla="+- 0 532 474"/>
                              <a:gd name="T11" fmla="*/ 532 h 172"/>
                              <a:gd name="T12" fmla="+- 0 1226 1152"/>
                              <a:gd name="T13" fmla="*/ T12 w 996"/>
                              <a:gd name="T14" fmla="+- 0 510 474"/>
                              <a:gd name="T15" fmla="*/ 510 h 172"/>
                              <a:gd name="T16" fmla="+- 0 1219 1152"/>
                              <a:gd name="T17" fmla="*/ T16 w 996"/>
                              <a:gd name="T18" fmla="+- 0 534 474"/>
                              <a:gd name="T19" fmla="*/ 534 h 172"/>
                              <a:gd name="T20" fmla="+- 0 1229 1152"/>
                              <a:gd name="T21" fmla="*/ T20 w 996"/>
                              <a:gd name="T22" fmla="+- 0 558 474"/>
                              <a:gd name="T23" fmla="*/ 558 h 172"/>
                              <a:gd name="T24" fmla="+- 0 1256 1152"/>
                              <a:gd name="T25" fmla="*/ T24 w 996"/>
                              <a:gd name="T26" fmla="+- 0 570 474"/>
                              <a:gd name="T27" fmla="*/ 570 h 172"/>
                              <a:gd name="T28" fmla="+- 0 1315 1152"/>
                              <a:gd name="T29" fmla="*/ T28 w 996"/>
                              <a:gd name="T30" fmla="+- 0 509 474"/>
                              <a:gd name="T31" fmla="*/ 509 h 172"/>
                              <a:gd name="T32" fmla="+- 0 1293 1152"/>
                              <a:gd name="T33" fmla="*/ T32 w 996"/>
                              <a:gd name="T34" fmla="+- 0 625 474"/>
                              <a:gd name="T35" fmla="*/ 625 h 172"/>
                              <a:gd name="T36" fmla="+- 0 1355 1152"/>
                              <a:gd name="T37" fmla="*/ T36 w 996"/>
                              <a:gd name="T38" fmla="+- 0 645 474"/>
                              <a:gd name="T39" fmla="*/ 645 h 172"/>
                              <a:gd name="T40" fmla="+- 0 1393 1152"/>
                              <a:gd name="T41" fmla="*/ T40 w 996"/>
                              <a:gd name="T42" fmla="+- 0 622 474"/>
                              <a:gd name="T43" fmla="*/ 622 h 172"/>
                              <a:gd name="T44" fmla="+- 0 1316 1152"/>
                              <a:gd name="T45" fmla="*/ T44 w 996"/>
                              <a:gd name="T46" fmla="+- 0 604 474"/>
                              <a:gd name="T47" fmla="*/ 604 h 172"/>
                              <a:gd name="T48" fmla="+- 0 1370 1152"/>
                              <a:gd name="T49" fmla="*/ T48 w 996"/>
                              <a:gd name="T50" fmla="+- 0 509 474"/>
                              <a:gd name="T51" fmla="*/ 509 h 172"/>
                              <a:gd name="T52" fmla="+- 0 1357 1152"/>
                              <a:gd name="T53" fmla="*/ T52 w 996"/>
                              <a:gd name="T54" fmla="+- 0 621 474"/>
                              <a:gd name="T55" fmla="*/ 621 h 172"/>
                              <a:gd name="T56" fmla="+- 0 1398 1152"/>
                              <a:gd name="T57" fmla="*/ T56 w 996"/>
                              <a:gd name="T58" fmla="+- 0 596 474"/>
                              <a:gd name="T59" fmla="*/ 596 h 172"/>
                              <a:gd name="T60" fmla="+- 0 1342 1152"/>
                              <a:gd name="T61" fmla="*/ T60 w 996"/>
                              <a:gd name="T62" fmla="+- 0 502 474"/>
                              <a:gd name="T63" fmla="*/ 502 h 172"/>
                              <a:gd name="T64" fmla="+- 0 1478 1152"/>
                              <a:gd name="T65" fmla="*/ T64 w 996"/>
                              <a:gd name="T66" fmla="+- 0 643 474"/>
                              <a:gd name="T67" fmla="*/ 643 h 172"/>
                              <a:gd name="T68" fmla="+- 0 1537 1152"/>
                              <a:gd name="T69" fmla="*/ T68 w 996"/>
                              <a:gd name="T70" fmla="+- 0 632 474"/>
                              <a:gd name="T71" fmla="*/ 632 h 172"/>
                              <a:gd name="T72" fmla="+- 0 1542 1152"/>
                              <a:gd name="T73" fmla="*/ T72 w 996"/>
                              <a:gd name="T74" fmla="+- 0 585 474"/>
                              <a:gd name="T75" fmla="*/ 585 h 172"/>
                              <a:gd name="T76" fmla="+- 0 1532 1152"/>
                              <a:gd name="T77" fmla="*/ T76 w 996"/>
                              <a:gd name="T78" fmla="+- 0 565 474"/>
                              <a:gd name="T79" fmla="*/ 565 h 172"/>
                              <a:gd name="T80" fmla="+- 0 1534 1152"/>
                              <a:gd name="T81" fmla="*/ T80 w 996"/>
                              <a:gd name="T82" fmla="+- 0 523 474"/>
                              <a:gd name="T83" fmla="*/ 523 h 172"/>
                              <a:gd name="T84" fmla="+- 0 1498 1152"/>
                              <a:gd name="T85" fmla="*/ T84 w 996"/>
                              <a:gd name="T86" fmla="+- 0 509 474"/>
                              <a:gd name="T87" fmla="*/ 509 h 172"/>
                              <a:gd name="T88" fmla="+- 0 1514 1152"/>
                              <a:gd name="T89" fmla="*/ T88 w 996"/>
                              <a:gd name="T90" fmla="+- 0 590 474"/>
                              <a:gd name="T91" fmla="*/ 590 h 172"/>
                              <a:gd name="T92" fmla="+- 0 1512 1152"/>
                              <a:gd name="T93" fmla="*/ T92 w 996"/>
                              <a:gd name="T94" fmla="+- 0 617 474"/>
                              <a:gd name="T95" fmla="*/ 617 h 172"/>
                              <a:gd name="T96" fmla="+- 0 1545 1152"/>
                              <a:gd name="T97" fmla="*/ T96 w 996"/>
                              <a:gd name="T98" fmla="+- 0 621 474"/>
                              <a:gd name="T99" fmla="*/ 621 h 172"/>
                              <a:gd name="T100" fmla="+- 0 1542 1152"/>
                              <a:gd name="T101" fmla="*/ T100 w 996"/>
                              <a:gd name="T102" fmla="+- 0 585 474"/>
                              <a:gd name="T103" fmla="*/ 585 h 172"/>
                              <a:gd name="T104" fmla="+- 0 1508 1152"/>
                              <a:gd name="T105" fmla="*/ T104 w 996"/>
                              <a:gd name="T106" fmla="+- 0 534 474"/>
                              <a:gd name="T107" fmla="*/ 534 h 172"/>
                              <a:gd name="T108" fmla="+- 0 1507 1152"/>
                              <a:gd name="T109" fmla="*/ T108 w 996"/>
                              <a:gd name="T110" fmla="+- 0 560 474"/>
                              <a:gd name="T111" fmla="*/ 560 h 172"/>
                              <a:gd name="T112" fmla="+- 0 1540 1152"/>
                              <a:gd name="T113" fmla="*/ T112 w 996"/>
                              <a:gd name="T114" fmla="+- 0 555 474"/>
                              <a:gd name="T115" fmla="*/ 555 h 172"/>
                              <a:gd name="T116" fmla="+- 0 1599 1152"/>
                              <a:gd name="T117" fmla="*/ T116 w 996"/>
                              <a:gd name="T118" fmla="+- 0 510 474"/>
                              <a:gd name="T119" fmla="*/ 510 h 172"/>
                              <a:gd name="T120" fmla="+- 0 1599 1152"/>
                              <a:gd name="T121" fmla="*/ T120 w 996"/>
                              <a:gd name="T122" fmla="+- 0 621 474"/>
                              <a:gd name="T123" fmla="*/ 621 h 172"/>
                              <a:gd name="T124" fmla="+- 0 1717 1152"/>
                              <a:gd name="T125" fmla="*/ T124 w 996"/>
                              <a:gd name="T126" fmla="+- 0 643 474"/>
                              <a:gd name="T127" fmla="*/ 643 h 172"/>
                              <a:gd name="T128" fmla="+- 0 1775 1152"/>
                              <a:gd name="T129" fmla="*/ T128 w 996"/>
                              <a:gd name="T130" fmla="+- 0 517 474"/>
                              <a:gd name="T131" fmla="*/ 517 h 172"/>
                              <a:gd name="T132" fmla="+- 0 1747 1152"/>
                              <a:gd name="T133" fmla="*/ T132 w 996"/>
                              <a:gd name="T134" fmla="+- 0 577 474"/>
                              <a:gd name="T135" fmla="*/ 577 h 172"/>
                              <a:gd name="T136" fmla="+- 0 1775 1152"/>
                              <a:gd name="T137" fmla="*/ T136 w 996"/>
                              <a:gd name="T138" fmla="+- 0 635 474"/>
                              <a:gd name="T139" fmla="*/ 635 h 172"/>
                              <a:gd name="T140" fmla="+- 0 1839 1152"/>
                              <a:gd name="T141" fmla="*/ T140 w 996"/>
                              <a:gd name="T142" fmla="+- 0 642 474"/>
                              <a:gd name="T143" fmla="*/ 642 h 172"/>
                              <a:gd name="T144" fmla="+- 0 1779 1152"/>
                              <a:gd name="T145" fmla="*/ T144 w 996"/>
                              <a:gd name="T146" fmla="+- 0 604 474"/>
                              <a:gd name="T147" fmla="*/ 604 h 172"/>
                              <a:gd name="T148" fmla="+- 0 1801 1152"/>
                              <a:gd name="T149" fmla="*/ T148 w 996"/>
                              <a:gd name="T150" fmla="+- 0 530 474"/>
                              <a:gd name="T151" fmla="*/ 530 h 172"/>
                              <a:gd name="T152" fmla="+- 0 1836 1152"/>
                              <a:gd name="T153" fmla="*/ T152 w 996"/>
                              <a:gd name="T154" fmla="+- 0 511 474"/>
                              <a:gd name="T155" fmla="*/ 511 h 172"/>
                              <a:gd name="T156" fmla="+- 0 1836 1152"/>
                              <a:gd name="T157" fmla="*/ T156 w 996"/>
                              <a:gd name="T158" fmla="+- 0 611 474"/>
                              <a:gd name="T159" fmla="*/ 611 h 172"/>
                              <a:gd name="T160" fmla="+- 0 1869 1152"/>
                              <a:gd name="T161" fmla="*/ T160 w 996"/>
                              <a:gd name="T162" fmla="+- 0 602 474"/>
                              <a:gd name="T163" fmla="*/ 602 h 172"/>
                              <a:gd name="T164" fmla="+- 0 1836 1152"/>
                              <a:gd name="T165" fmla="*/ T164 w 996"/>
                              <a:gd name="T166" fmla="+- 0 540 474"/>
                              <a:gd name="T167" fmla="*/ 540 h 172"/>
                              <a:gd name="T168" fmla="+- 0 1863 1152"/>
                              <a:gd name="T169" fmla="*/ T168 w 996"/>
                              <a:gd name="T170" fmla="+- 0 530 474"/>
                              <a:gd name="T171" fmla="*/ 530 h 172"/>
                              <a:gd name="T172" fmla="+- 0 1923 1152"/>
                              <a:gd name="T173" fmla="*/ T172 w 996"/>
                              <a:gd name="T174" fmla="+- 0 613 474"/>
                              <a:gd name="T175" fmla="*/ 613 h 172"/>
                              <a:gd name="T176" fmla="+- 0 1980 1152"/>
                              <a:gd name="T177" fmla="*/ T176 w 996"/>
                              <a:gd name="T178" fmla="+- 0 540 474"/>
                              <a:gd name="T179" fmla="*/ 540 h 172"/>
                              <a:gd name="T180" fmla="+- 0 2023 1152"/>
                              <a:gd name="T181" fmla="*/ T180 w 996"/>
                              <a:gd name="T182" fmla="+- 0 643 474"/>
                              <a:gd name="T183" fmla="*/ 643 h 172"/>
                              <a:gd name="T184" fmla="+- 0 2000 1152"/>
                              <a:gd name="T185" fmla="*/ T184 w 996"/>
                              <a:gd name="T186" fmla="+- 0 590 474"/>
                              <a:gd name="T187" fmla="*/ 590 h 172"/>
                              <a:gd name="T188" fmla="+- 0 2040 1152"/>
                              <a:gd name="T189" fmla="*/ T188 w 996"/>
                              <a:gd name="T190" fmla="+- 0 626 474"/>
                              <a:gd name="T191" fmla="*/ 626 h 172"/>
                              <a:gd name="T192" fmla="+- 0 2091 1152"/>
                              <a:gd name="T193" fmla="*/ T192 w 996"/>
                              <a:gd name="T194" fmla="+- 0 646 474"/>
                              <a:gd name="T195" fmla="*/ 646 h 172"/>
                              <a:gd name="T196" fmla="+- 0 2142 1152"/>
                              <a:gd name="T197" fmla="*/ T196 w 996"/>
                              <a:gd name="T198" fmla="+- 0 623 474"/>
                              <a:gd name="T199" fmla="*/ 623 h 172"/>
                              <a:gd name="T200" fmla="+- 0 2060 1152"/>
                              <a:gd name="T201" fmla="*/ T200 w 996"/>
                              <a:gd name="T202" fmla="+- 0 597 474"/>
                              <a:gd name="T203" fmla="*/ 597 h 172"/>
                              <a:gd name="T204" fmla="+- 0 2048 1152"/>
                              <a:gd name="T205" fmla="*/ T204 w 996"/>
                              <a:gd name="T206" fmla="+- 0 519 474"/>
                              <a:gd name="T207" fmla="*/ 519 h 172"/>
                              <a:gd name="T208" fmla="+- 0 2057 1152"/>
                              <a:gd name="T209" fmla="*/ T208 w 996"/>
                              <a:gd name="T210" fmla="+- 0 577 474"/>
                              <a:gd name="T211" fmla="*/ 577 h 172"/>
                              <a:gd name="T212" fmla="+- 0 2114 1152"/>
                              <a:gd name="T213" fmla="*/ T212 w 996"/>
                              <a:gd name="T214" fmla="+- 0 594 474"/>
                              <a:gd name="T215" fmla="*/ 594 h 172"/>
                              <a:gd name="T216" fmla="+- 0 2107 1152"/>
                              <a:gd name="T217" fmla="*/ T216 w 996"/>
                              <a:gd name="T218" fmla="+- 0 621 474"/>
                              <a:gd name="T219" fmla="*/ 621 h 172"/>
                              <a:gd name="T220" fmla="+- 0 2147 1152"/>
                              <a:gd name="T221" fmla="*/ T220 w 996"/>
                              <a:gd name="T222" fmla="+- 0 596 474"/>
                              <a:gd name="T223" fmla="*/ 596 h 172"/>
                              <a:gd name="T224" fmla="+- 0 2109 1152"/>
                              <a:gd name="T225" fmla="*/ T224 w 996"/>
                              <a:gd name="T226" fmla="+- 0 563 474"/>
                              <a:gd name="T227" fmla="*/ 563 h 172"/>
                              <a:gd name="T228" fmla="+- 0 2065 1152"/>
                              <a:gd name="T229" fmla="*/ T228 w 996"/>
                              <a:gd name="T230" fmla="+- 0 539 474"/>
                              <a:gd name="T231" fmla="*/ 539 h 172"/>
                              <a:gd name="T232" fmla="+- 0 2138 1152"/>
                              <a:gd name="T233" fmla="*/ T232 w 996"/>
                              <a:gd name="T234" fmla="+- 0 525 474"/>
                              <a:gd name="T235" fmla="*/ 525 h 172"/>
                              <a:gd name="T236" fmla="+- 0 2089 1152"/>
                              <a:gd name="T237" fmla="*/ T236 w 996"/>
                              <a:gd name="T238" fmla="+- 0 507 474"/>
                              <a:gd name="T239" fmla="*/ 507 h 172"/>
                              <a:gd name="T240" fmla="+- 0 2113 1152"/>
                              <a:gd name="T241" fmla="*/ T240 w 996"/>
                              <a:gd name="T242" fmla="+- 0 542 474"/>
                              <a:gd name="T243" fmla="*/ 542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96" h="172">
                                <a:moveTo>
                                  <a:pt x="63" y="35"/>
                                </a:moveTo>
                                <a:lnTo>
                                  <a:pt x="0" y="35"/>
                                </a:lnTo>
                                <a:lnTo>
                                  <a:pt x="0" y="169"/>
                                </a:lnTo>
                                <a:lnTo>
                                  <a:pt x="28" y="169"/>
                                </a:lnTo>
                                <a:lnTo>
                                  <a:pt x="28" y="119"/>
                                </a:lnTo>
                                <a:lnTo>
                                  <a:pt x="60" y="119"/>
                                </a:lnTo>
                                <a:lnTo>
                                  <a:pt x="70" y="118"/>
                                </a:lnTo>
                                <a:lnTo>
                                  <a:pt x="76" y="117"/>
                                </a:lnTo>
                                <a:lnTo>
                                  <a:pt x="81" y="116"/>
                                </a:lnTo>
                                <a:lnTo>
                                  <a:pt x="86" y="114"/>
                                </a:lnTo>
                                <a:lnTo>
                                  <a:pt x="96" y="107"/>
                                </a:lnTo>
                                <a:lnTo>
                                  <a:pt x="100" y="103"/>
                                </a:lnTo>
                                <a:lnTo>
                                  <a:pt x="104" y="96"/>
                                </a:lnTo>
                                <a:lnTo>
                                  <a:pt x="28" y="96"/>
                                </a:lnTo>
                                <a:lnTo>
                                  <a:pt x="28" y="58"/>
                                </a:lnTo>
                                <a:lnTo>
                                  <a:pt x="105" y="58"/>
                                </a:lnTo>
                                <a:lnTo>
                                  <a:pt x="105" y="57"/>
                                </a:lnTo>
                                <a:lnTo>
                                  <a:pt x="94" y="44"/>
                                </a:lnTo>
                                <a:lnTo>
                                  <a:pt x="87" y="39"/>
                                </a:lnTo>
                                <a:lnTo>
                                  <a:pt x="74" y="36"/>
                                </a:lnTo>
                                <a:lnTo>
                                  <a:pt x="63" y="35"/>
                                </a:lnTo>
                                <a:close/>
                                <a:moveTo>
                                  <a:pt x="105" y="58"/>
                                </a:moveTo>
                                <a:lnTo>
                                  <a:pt x="52" y="58"/>
                                </a:lnTo>
                                <a:lnTo>
                                  <a:pt x="59" y="58"/>
                                </a:lnTo>
                                <a:lnTo>
                                  <a:pt x="67" y="60"/>
                                </a:lnTo>
                                <a:lnTo>
                                  <a:pt x="71" y="62"/>
                                </a:lnTo>
                                <a:lnTo>
                                  <a:pt x="77" y="68"/>
                                </a:lnTo>
                                <a:lnTo>
                                  <a:pt x="78" y="72"/>
                                </a:lnTo>
                                <a:lnTo>
                                  <a:pt x="78" y="81"/>
                                </a:lnTo>
                                <a:lnTo>
                                  <a:pt x="77" y="84"/>
                                </a:lnTo>
                                <a:lnTo>
                                  <a:pt x="73" y="90"/>
                                </a:lnTo>
                                <a:lnTo>
                                  <a:pt x="70" y="92"/>
                                </a:lnTo>
                                <a:lnTo>
                                  <a:pt x="63" y="95"/>
                                </a:lnTo>
                                <a:lnTo>
                                  <a:pt x="55" y="96"/>
                                </a:lnTo>
                                <a:lnTo>
                                  <a:pt x="104" y="96"/>
                                </a:lnTo>
                                <a:lnTo>
                                  <a:pt x="106" y="92"/>
                                </a:lnTo>
                                <a:lnTo>
                                  <a:pt x="108" y="85"/>
                                </a:lnTo>
                                <a:lnTo>
                                  <a:pt x="108" y="66"/>
                                </a:lnTo>
                                <a:lnTo>
                                  <a:pt x="105" y="58"/>
                                </a:lnTo>
                                <a:close/>
                                <a:moveTo>
                                  <a:pt x="163" y="35"/>
                                </a:moveTo>
                                <a:lnTo>
                                  <a:pt x="134" y="35"/>
                                </a:lnTo>
                                <a:lnTo>
                                  <a:pt x="134" y="122"/>
                                </a:lnTo>
                                <a:lnTo>
                                  <a:pt x="135" y="133"/>
                                </a:lnTo>
                                <a:lnTo>
                                  <a:pt x="138" y="146"/>
                                </a:lnTo>
                                <a:lnTo>
                                  <a:pt x="141" y="151"/>
                                </a:lnTo>
                                <a:lnTo>
                                  <a:pt x="149" y="160"/>
                                </a:lnTo>
                                <a:lnTo>
                                  <a:pt x="154" y="164"/>
                                </a:lnTo>
                                <a:lnTo>
                                  <a:pt x="168" y="170"/>
                                </a:lnTo>
                                <a:lnTo>
                                  <a:pt x="178" y="171"/>
                                </a:lnTo>
                                <a:lnTo>
                                  <a:pt x="203" y="171"/>
                                </a:lnTo>
                                <a:lnTo>
                                  <a:pt x="212" y="170"/>
                                </a:lnTo>
                                <a:lnTo>
                                  <a:pt x="226" y="165"/>
                                </a:lnTo>
                                <a:lnTo>
                                  <a:pt x="231" y="161"/>
                                </a:lnTo>
                                <a:lnTo>
                                  <a:pt x="240" y="152"/>
                                </a:lnTo>
                                <a:lnTo>
                                  <a:pt x="241" y="148"/>
                                </a:lnTo>
                                <a:lnTo>
                                  <a:pt x="183" y="148"/>
                                </a:lnTo>
                                <a:lnTo>
                                  <a:pt x="177" y="147"/>
                                </a:lnTo>
                                <a:lnTo>
                                  <a:pt x="168" y="140"/>
                                </a:lnTo>
                                <a:lnTo>
                                  <a:pt x="165" y="136"/>
                                </a:lnTo>
                                <a:lnTo>
                                  <a:pt x="164" y="130"/>
                                </a:lnTo>
                                <a:lnTo>
                                  <a:pt x="163" y="127"/>
                                </a:lnTo>
                                <a:lnTo>
                                  <a:pt x="163" y="122"/>
                                </a:lnTo>
                                <a:lnTo>
                                  <a:pt x="163" y="35"/>
                                </a:lnTo>
                                <a:close/>
                                <a:moveTo>
                                  <a:pt x="246" y="35"/>
                                </a:moveTo>
                                <a:lnTo>
                                  <a:pt x="218" y="35"/>
                                </a:lnTo>
                                <a:lnTo>
                                  <a:pt x="218" y="122"/>
                                </a:lnTo>
                                <a:lnTo>
                                  <a:pt x="217" y="128"/>
                                </a:lnTo>
                                <a:lnTo>
                                  <a:pt x="216" y="137"/>
                                </a:lnTo>
                                <a:lnTo>
                                  <a:pt x="213" y="141"/>
                                </a:lnTo>
                                <a:lnTo>
                                  <a:pt x="205" y="147"/>
                                </a:lnTo>
                                <a:lnTo>
                                  <a:pt x="199" y="148"/>
                                </a:lnTo>
                                <a:lnTo>
                                  <a:pt x="241" y="148"/>
                                </a:lnTo>
                                <a:lnTo>
                                  <a:pt x="242" y="146"/>
                                </a:lnTo>
                                <a:lnTo>
                                  <a:pt x="246" y="133"/>
                                </a:lnTo>
                                <a:lnTo>
                                  <a:pt x="246" y="122"/>
                                </a:lnTo>
                                <a:lnTo>
                                  <a:pt x="246" y="35"/>
                                </a:lnTo>
                                <a:close/>
                                <a:moveTo>
                                  <a:pt x="216" y="0"/>
                                </a:moveTo>
                                <a:lnTo>
                                  <a:pt x="186" y="0"/>
                                </a:lnTo>
                                <a:lnTo>
                                  <a:pt x="173" y="28"/>
                                </a:lnTo>
                                <a:lnTo>
                                  <a:pt x="190" y="28"/>
                                </a:lnTo>
                                <a:lnTo>
                                  <a:pt x="216" y="0"/>
                                </a:lnTo>
                                <a:close/>
                                <a:moveTo>
                                  <a:pt x="346" y="35"/>
                                </a:moveTo>
                                <a:lnTo>
                                  <a:pt x="278" y="35"/>
                                </a:lnTo>
                                <a:lnTo>
                                  <a:pt x="278" y="169"/>
                                </a:lnTo>
                                <a:lnTo>
                                  <a:pt x="326" y="169"/>
                                </a:lnTo>
                                <a:lnTo>
                                  <a:pt x="344" y="169"/>
                                </a:lnTo>
                                <a:lnTo>
                                  <a:pt x="356" y="169"/>
                                </a:lnTo>
                                <a:lnTo>
                                  <a:pt x="368" y="167"/>
                                </a:lnTo>
                                <a:lnTo>
                                  <a:pt x="374" y="165"/>
                                </a:lnTo>
                                <a:lnTo>
                                  <a:pt x="385" y="158"/>
                                </a:lnTo>
                                <a:lnTo>
                                  <a:pt x="389" y="154"/>
                                </a:lnTo>
                                <a:lnTo>
                                  <a:pt x="393" y="147"/>
                                </a:lnTo>
                                <a:lnTo>
                                  <a:pt x="307" y="147"/>
                                </a:lnTo>
                                <a:lnTo>
                                  <a:pt x="307" y="111"/>
                                </a:lnTo>
                                <a:lnTo>
                                  <a:pt x="390" y="111"/>
                                </a:lnTo>
                                <a:lnTo>
                                  <a:pt x="385" y="104"/>
                                </a:lnTo>
                                <a:lnTo>
                                  <a:pt x="378" y="100"/>
                                </a:lnTo>
                                <a:lnTo>
                                  <a:pt x="370" y="98"/>
                                </a:lnTo>
                                <a:lnTo>
                                  <a:pt x="376" y="95"/>
                                </a:lnTo>
                                <a:lnTo>
                                  <a:pt x="380" y="91"/>
                                </a:lnTo>
                                <a:lnTo>
                                  <a:pt x="382" y="88"/>
                                </a:lnTo>
                                <a:lnTo>
                                  <a:pt x="307" y="88"/>
                                </a:lnTo>
                                <a:lnTo>
                                  <a:pt x="307" y="58"/>
                                </a:lnTo>
                                <a:lnTo>
                                  <a:pt x="388" y="58"/>
                                </a:lnTo>
                                <a:lnTo>
                                  <a:pt x="382" y="49"/>
                                </a:lnTo>
                                <a:lnTo>
                                  <a:pt x="379" y="45"/>
                                </a:lnTo>
                                <a:lnTo>
                                  <a:pt x="370" y="39"/>
                                </a:lnTo>
                                <a:lnTo>
                                  <a:pt x="365" y="37"/>
                                </a:lnTo>
                                <a:lnTo>
                                  <a:pt x="354" y="36"/>
                                </a:lnTo>
                                <a:lnTo>
                                  <a:pt x="346" y="35"/>
                                </a:lnTo>
                                <a:close/>
                                <a:moveTo>
                                  <a:pt x="390" y="111"/>
                                </a:moveTo>
                                <a:lnTo>
                                  <a:pt x="343" y="111"/>
                                </a:lnTo>
                                <a:lnTo>
                                  <a:pt x="351" y="111"/>
                                </a:lnTo>
                                <a:lnTo>
                                  <a:pt x="359" y="114"/>
                                </a:lnTo>
                                <a:lnTo>
                                  <a:pt x="362" y="116"/>
                                </a:lnTo>
                                <a:lnTo>
                                  <a:pt x="366" y="122"/>
                                </a:lnTo>
                                <a:lnTo>
                                  <a:pt x="367" y="125"/>
                                </a:lnTo>
                                <a:lnTo>
                                  <a:pt x="367" y="134"/>
                                </a:lnTo>
                                <a:lnTo>
                                  <a:pt x="366" y="138"/>
                                </a:lnTo>
                                <a:lnTo>
                                  <a:pt x="360" y="143"/>
                                </a:lnTo>
                                <a:lnTo>
                                  <a:pt x="357" y="145"/>
                                </a:lnTo>
                                <a:lnTo>
                                  <a:pt x="353" y="146"/>
                                </a:lnTo>
                                <a:lnTo>
                                  <a:pt x="350" y="146"/>
                                </a:lnTo>
                                <a:lnTo>
                                  <a:pt x="343" y="147"/>
                                </a:lnTo>
                                <a:lnTo>
                                  <a:pt x="393" y="147"/>
                                </a:lnTo>
                                <a:lnTo>
                                  <a:pt x="395" y="142"/>
                                </a:lnTo>
                                <a:lnTo>
                                  <a:pt x="396" y="136"/>
                                </a:lnTo>
                                <a:lnTo>
                                  <a:pt x="396" y="123"/>
                                </a:lnTo>
                                <a:lnTo>
                                  <a:pt x="394" y="116"/>
                                </a:lnTo>
                                <a:lnTo>
                                  <a:pt x="390" y="111"/>
                                </a:lnTo>
                                <a:close/>
                                <a:moveTo>
                                  <a:pt x="388" y="58"/>
                                </a:moveTo>
                                <a:lnTo>
                                  <a:pt x="336" y="58"/>
                                </a:lnTo>
                                <a:lnTo>
                                  <a:pt x="345" y="58"/>
                                </a:lnTo>
                                <a:lnTo>
                                  <a:pt x="352" y="59"/>
                                </a:lnTo>
                                <a:lnTo>
                                  <a:pt x="356" y="60"/>
                                </a:lnTo>
                                <a:lnTo>
                                  <a:pt x="361" y="65"/>
                                </a:lnTo>
                                <a:lnTo>
                                  <a:pt x="362" y="69"/>
                                </a:lnTo>
                                <a:lnTo>
                                  <a:pt x="362" y="77"/>
                                </a:lnTo>
                                <a:lnTo>
                                  <a:pt x="360" y="81"/>
                                </a:lnTo>
                                <a:lnTo>
                                  <a:pt x="355" y="86"/>
                                </a:lnTo>
                                <a:lnTo>
                                  <a:pt x="351" y="87"/>
                                </a:lnTo>
                                <a:lnTo>
                                  <a:pt x="343" y="88"/>
                                </a:lnTo>
                                <a:lnTo>
                                  <a:pt x="336" y="88"/>
                                </a:lnTo>
                                <a:lnTo>
                                  <a:pt x="382" y="88"/>
                                </a:lnTo>
                                <a:lnTo>
                                  <a:pt x="388" y="81"/>
                                </a:lnTo>
                                <a:lnTo>
                                  <a:pt x="389" y="75"/>
                                </a:lnTo>
                                <a:lnTo>
                                  <a:pt x="389" y="63"/>
                                </a:lnTo>
                                <a:lnTo>
                                  <a:pt x="388" y="58"/>
                                </a:lnTo>
                                <a:close/>
                                <a:moveTo>
                                  <a:pt x="447" y="36"/>
                                </a:moveTo>
                                <a:lnTo>
                                  <a:pt x="418" y="36"/>
                                </a:lnTo>
                                <a:lnTo>
                                  <a:pt x="418" y="169"/>
                                </a:lnTo>
                                <a:lnTo>
                                  <a:pt x="517" y="169"/>
                                </a:lnTo>
                                <a:lnTo>
                                  <a:pt x="517" y="147"/>
                                </a:lnTo>
                                <a:lnTo>
                                  <a:pt x="447" y="147"/>
                                </a:lnTo>
                                <a:lnTo>
                                  <a:pt x="447" y="36"/>
                                </a:lnTo>
                                <a:close/>
                                <a:moveTo>
                                  <a:pt x="565" y="35"/>
                                </a:moveTo>
                                <a:lnTo>
                                  <a:pt x="537" y="35"/>
                                </a:lnTo>
                                <a:lnTo>
                                  <a:pt x="537" y="169"/>
                                </a:lnTo>
                                <a:lnTo>
                                  <a:pt x="565" y="169"/>
                                </a:lnTo>
                                <a:lnTo>
                                  <a:pt x="565" y="35"/>
                                </a:lnTo>
                                <a:close/>
                                <a:moveTo>
                                  <a:pt x="661" y="33"/>
                                </a:moveTo>
                                <a:lnTo>
                                  <a:pt x="647" y="34"/>
                                </a:lnTo>
                                <a:lnTo>
                                  <a:pt x="634" y="38"/>
                                </a:lnTo>
                                <a:lnTo>
                                  <a:pt x="623" y="43"/>
                                </a:lnTo>
                                <a:lnTo>
                                  <a:pt x="613" y="51"/>
                                </a:lnTo>
                                <a:lnTo>
                                  <a:pt x="605" y="62"/>
                                </a:lnTo>
                                <a:lnTo>
                                  <a:pt x="599" y="74"/>
                                </a:lnTo>
                                <a:lnTo>
                                  <a:pt x="596" y="88"/>
                                </a:lnTo>
                                <a:lnTo>
                                  <a:pt x="595" y="103"/>
                                </a:lnTo>
                                <a:lnTo>
                                  <a:pt x="596" y="118"/>
                                </a:lnTo>
                                <a:lnTo>
                                  <a:pt x="599" y="132"/>
                                </a:lnTo>
                                <a:lnTo>
                                  <a:pt x="605" y="143"/>
                                </a:lnTo>
                                <a:lnTo>
                                  <a:pt x="613" y="153"/>
                                </a:lnTo>
                                <a:lnTo>
                                  <a:pt x="623" y="161"/>
                                </a:lnTo>
                                <a:lnTo>
                                  <a:pt x="633" y="167"/>
                                </a:lnTo>
                                <a:lnTo>
                                  <a:pt x="646" y="170"/>
                                </a:lnTo>
                                <a:lnTo>
                                  <a:pt x="659" y="171"/>
                                </a:lnTo>
                                <a:lnTo>
                                  <a:pt x="674" y="171"/>
                                </a:lnTo>
                                <a:lnTo>
                                  <a:pt x="687" y="168"/>
                                </a:lnTo>
                                <a:lnTo>
                                  <a:pt x="706" y="154"/>
                                </a:lnTo>
                                <a:lnTo>
                                  <a:pt x="710" y="148"/>
                                </a:lnTo>
                                <a:lnTo>
                                  <a:pt x="648" y="148"/>
                                </a:lnTo>
                                <a:lnTo>
                                  <a:pt x="640" y="145"/>
                                </a:lnTo>
                                <a:lnTo>
                                  <a:pt x="627" y="130"/>
                                </a:lnTo>
                                <a:lnTo>
                                  <a:pt x="624" y="118"/>
                                </a:lnTo>
                                <a:lnTo>
                                  <a:pt x="624" y="85"/>
                                </a:lnTo>
                                <a:lnTo>
                                  <a:pt x="627" y="74"/>
                                </a:lnTo>
                                <a:lnTo>
                                  <a:pt x="640" y="60"/>
                                </a:lnTo>
                                <a:lnTo>
                                  <a:pt x="649" y="56"/>
                                </a:lnTo>
                                <a:lnTo>
                                  <a:pt x="711" y="56"/>
                                </a:lnTo>
                                <a:lnTo>
                                  <a:pt x="709" y="53"/>
                                </a:lnTo>
                                <a:lnTo>
                                  <a:pt x="703" y="47"/>
                                </a:lnTo>
                                <a:lnTo>
                                  <a:pt x="694" y="41"/>
                                </a:lnTo>
                                <a:lnTo>
                                  <a:pt x="684" y="37"/>
                                </a:lnTo>
                                <a:lnTo>
                                  <a:pt x="673" y="34"/>
                                </a:lnTo>
                                <a:lnTo>
                                  <a:pt x="661" y="33"/>
                                </a:lnTo>
                                <a:close/>
                                <a:moveTo>
                                  <a:pt x="690" y="120"/>
                                </a:moveTo>
                                <a:lnTo>
                                  <a:pt x="688" y="130"/>
                                </a:lnTo>
                                <a:lnTo>
                                  <a:pt x="684" y="137"/>
                                </a:lnTo>
                                <a:lnTo>
                                  <a:pt x="673" y="146"/>
                                </a:lnTo>
                                <a:lnTo>
                                  <a:pt x="666" y="148"/>
                                </a:lnTo>
                                <a:lnTo>
                                  <a:pt x="710" y="148"/>
                                </a:lnTo>
                                <a:lnTo>
                                  <a:pt x="713" y="143"/>
                                </a:lnTo>
                                <a:lnTo>
                                  <a:pt x="717" y="128"/>
                                </a:lnTo>
                                <a:lnTo>
                                  <a:pt x="690" y="120"/>
                                </a:lnTo>
                                <a:close/>
                                <a:moveTo>
                                  <a:pt x="711" y="56"/>
                                </a:moveTo>
                                <a:lnTo>
                                  <a:pt x="667" y="56"/>
                                </a:lnTo>
                                <a:lnTo>
                                  <a:pt x="673" y="58"/>
                                </a:lnTo>
                                <a:lnTo>
                                  <a:pt x="684" y="66"/>
                                </a:lnTo>
                                <a:lnTo>
                                  <a:pt x="687" y="72"/>
                                </a:lnTo>
                                <a:lnTo>
                                  <a:pt x="689" y="79"/>
                                </a:lnTo>
                                <a:lnTo>
                                  <a:pt x="717" y="72"/>
                                </a:lnTo>
                                <a:lnTo>
                                  <a:pt x="714" y="61"/>
                                </a:lnTo>
                                <a:lnTo>
                                  <a:pt x="711" y="56"/>
                                </a:lnTo>
                                <a:close/>
                                <a:moveTo>
                                  <a:pt x="814" y="35"/>
                                </a:moveTo>
                                <a:lnTo>
                                  <a:pt x="784" y="35"/>
                                </a:lnTo>
                                <a:lnTo>
                                  <a:pt x="730" y="169"/>
                                </a:lnTo>
                                <a:lnTo>
                                  <a:pt x="760" y="169"/>
                                </a:lnTo>
                                <a:lnTo>
                                  <a:pt x="771" y="139"/>
                                </a:lnTo>
                                <a:lnTo>
                                  <a:pt x="858" y="139"/>
                                </a:lnTo>
                                <a:lnTo>
                                  <a:pt x="848" y="116"/>
                                </a:lnTo>
                                <a:lnTo>
                                  <a:pt x="780" y="116"/>
                                </a:lnTo>
                                <a:lnTo>
                                  <a:pt x="799" y="66"/>
                                </a:lnTo>
                                <a:lnTo>
                                  <a:pt x="828" y="66"/>
                                </a:lnTo>
                                <a:lnTo>
                                  <a:pt x="814" y="35"/>
                                </a:lnTo>
                                <a:close/>
                                <a:moveTo>
                                  <a:pt x="858" y="139"/>
                                </a:moveTo>
                                <a:lnTo>
                                  <a:pt x="828" y="139"/>
                                </a:lnTo>
                                <a:lnTo>
                                  <a:pt x="840" y="169"/>
                                </a:lnTo>
                                <a:lnTo>
                                  <a:pt x="871" y="169"/>
                                </a:lnTo>
                                <a:lnTo>
                                  <a:pt x="858" y="139"/>
                                </a:lnTo>
                                <a:close/>
                                <a:moveTo>
                                  <a:pt x="828" y="66"/>
                                </a:moveTo>
                                <a:lnTo>
                                  <a:pt x="799" y="66"/>
                                </a:lnTo>
                                <a:lnTo>
                                  <a:pt x="818" y="116"/>
                                </a:lnTo>
                                <a:lnTo>
                                  <a:pt x="848" y="116"/>
                                </a:lnTo>
                                <a:lnTo>
                                  <a:pt x="828" y="66"/>
                                </a:lnTo>
                                <a:close/>
                                <a:moveTo>
                                  <a:pt x="908" y="123"/>
                                </a:moveTo>
                                <a:lnTo>
                                  <a:pt x="881" y="126"/>
                                </a:lnTo>
                                <a:lnTo>
                                  <a:pt x="883" y="141"/>
                                </a:lnTo>
                                <a:lnTo>
                                  <a:pt x="888" y="152"/>
                                </a:lnTo>
                                <a:lnTo>
                                  <a:pt x="898" y="160"/>
                                </a:lnTo>
                                <a:lnTo>
                                  <a:pt x="906" y="165"/>
                                </a:lnTo>
                                <a:lnTo>
                                  <a:pt x="915" y="169"/>
                                </a:lnTo>
                                <a:lnTo>
                                  <a:pt x="926" y="171"/>
                                </a:lnTo>
                                <a:lnTo>
                                  <a:pt x="939" y="172"/>
                                </a:lnTo>
                                <a:lnTo>
                                  <a:pt x="951" y="172"/>
                                </a:lnTo>
                                <a:lnTo>
                                  <a:pt x="961" y="170"/>
                                </a:lnTo>
                                <a:lnTo>
                                  <a:pt x="978" y="163"/>
                                </a:lnTo>
                                <a:lnTo>
                                  <a:pt x="984" y="158"/>
                                </a:lnTo>
                                <a:lnTo>
                                  <a:pt x="990" y="149"/>
                                </a:lnTo>
                                <a:lnTo>
                                  <a:pt x="930" y="149"/>
                                </a:lnTo>
                                <a:lnTo>
                                  <a:pt x="924" y="147"/>
                                </a:lnTo>
                                <a:lnTo>
                                  <a:pt x="913" y="138"/>
                                </a:lnTo>
                                <a:lnTo>
                                  <a:pt x="910" y="132"/>
                                </a:lnTo>
                                <a:lnTo>
                                  <a:pt x="908" y="123"/>
                                </a:lnTo>
                                <a:close/>
                                <a:moveTo>
                                  <a:pt x="937" y="33"/>
                                </a:moveTo>
                                <a:lnTo>
                                  <a:pt x="926" y="33"/>
                                </a:lnTo>
                                <a:lnTo>
                                  <a:pt x="917" y="34"/>
                                </a:lnTo>
                                <a:lnTo>
                                  <a:pt x="902" y="41"/>
                                </a:lnTo>
                                <a:lnTo>
                                  <a:pt x="896" y="45"/>
                                </a:lnTo>
                                <a:lnTo>
                                  <a:pt x="888" y="57"/>
                                </a:lnTo>
                                <a:lnTo>
                                  <a:pt x="886" y="63"/>
                                </a:lnTo>
                                <a:lnTo>
                                  <a:pt x="886" y="81"/>
                                </a:lnTo>
                                <a:lnTo>
                                  <a:pt x="890" y="90"/>
                                </a:lnTo>
                                <a:lnTo>
                                  <a:pt x="905" y="103"/>
                                </a:lnTo>
                                <a:lnTo>
                                  <a:pt x="916" y="107"/>
                                </a:lnTo>
                                <a:lnTo>
                                  <a:pt x="943" y="113"/>
                                </a:lnTo>
                                <a:lnTo>
                                  <a:pt x="950" y="115"/>
                                </a:lnTo>
                                <a:lnTo>
                                  <a:pt x="958" y="118"/>
                                </a:lnTo>
                                <a:lnTo>
                                  <a:pt x="962" y="120"/>
                                </a:lnTo>
                                <a:lnTo>
                                  <a:pt x="966" y="124"/>
                                </a:lnTo>
                                <a:lnTo>
                                  <a:pt x="967" y="127"/>
                                </a:lnTo>
                                <a:lnTo>
                                  <a:pt x="967" y="135"/>
                                </a:lnTo>
                                <a:lnTo>
                                  <a:pt x="964" y="140"/>
                                </a:lnTo>
                                <a:lnTo>
                                  <a:pt x="955" y="147"/>
                                </a:lnTo>
                                <a:lnTo>
                                  <a:pt x="948" y="149"/>
                                </a:lnTo>
                                <a:lnTo>
                                  <a:pt x="990" y="149"/>
                                </a:lnTo>
                                <a:lnTo>
                                  <a:pt x="993" y="145"/>
                                </a:lnTo>
                                <a:lnTo>
                                  <a:pt x="995" y="138"/>
                                </a:lnTo>
                                <a:lnTo>
                                  <a:pt x="995" y="122"/>
                                </a:lnTo>
                                <a:lnTo>
                                  <a:pt x="993" y="115"/>
                                </a:lnTo>
                                <a:lnTo>
                                  <a:pt x="986" y="103"/>
                                </a:lnTo>
                                <a:lnTo>
                                  <a:pt x="981" y="99"/>
                                </a:lnTo>
                                <a:lnTo>
                                  <a:pt x="967" y="92"/>
                                </a:lnTo>
                                <a:lnTo>
                                  <a:pt x="957" y="89"/>
                                </a:lnTo>
                                <a:lnTo>
                                  <a:pt x="929" y="82"/>
                                </a:lnTo>
                                <a:lnTo>
                                  <a:pt x="921" y="79"/>
                                </a:lnTo>
                                <a:lnTo>
                                  <a:pt x="914" y="74"/>
                                </a:lnTo>
                                <a:lnTo>
                                  <a:pt x="913" y="72"/>
                                </a:lnTo>
                                <a:lnTo>
                                  <a:pt x="913" y="65"/>
                                </a:lnTo>
                                <a:lnTo>
                                  <a:pt x="914" y="62"/>
                                </a:lnTo>
                                <a:lnTo>
                                  <a:pt x="922" y="57"/>
                                </a:lnTo>
                                <a:lnTo>
                                  <a:pt x="929" y="55"/>
                                </a:lnTo>
                                <a:lnTo>
                                  <a:pt x="988" y="55"/>
                                </a:lnTo>
                                <a:lnTo>
                                  <a:pt x="986" y="51"/>
                                </a:lnTo>
                                <a:lnTo>
                                  <a:pt x="977" y="44"/>
                                </a:lnTo>
                                <a:lnTo>
                                  <a:pt x="970" y="39"/>
                                </a:lnTo>
                                <a:lnTo>
                                  <a:pt x="960" y="36"/>
                                </a:lnTo>
                                <a:lnTo>
                                  <a:pt x="950" y="34"/>
                                </a:lnTo>
                                <a:lnTo>
                                  <a:pt x="937" y="33"/>
                                </a:lnTo>
                                <a:close/>
                                <a:moveTo>
                                  <a:pt x="988" y="55"/>
                                </a:moveTo>
                                <a:lnTo>
                                  <a:pt x="945" y="55"/>
                                </a:lnTo>
                                <a:lnTo>
                                  <a:pt x="951" y="57"/>
                                </a:lnTo>
                                <a:lnTo>
                                  <a:pt x="959" y="63"/>
                                </a:lnTo>
                                <a:lnTo>
                                  <a:pt x="961" y="68"/>
                                </a:lnTo>
                                <a:lnTo>
                                  <a:pt x="963" y="75"/>
                                </a:lnTo>
                                <a:lnTo>
                                  <a:pt x="991" y="73"/>
                                </a:lnTo>
                                <a:lnTo>
                                  <a:pt x="991" y="61"/>
                                </a:lnTo>
                                <a:lnTo>
                                  <a:pt x="988" y="55"/>
                                </a:lnTo>
                                <a:close/>
                              </a:path>
                            </a:pathLst>
                          </a:custGeom>
                          <a:solidFill>
                            <a:srgbClr val="1F497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E6A0A7E" id="Group 4" o:spid="_x0000_s1026" style="width:109.2pt;height:36pt;mso-position-horizontal-relative:char;mso-position-vertical-relative:line" coordsize="218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2184;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wLOrEAAAA2wAAAA8AAABkcnMvZG93bnJldi54bWxEj0FrwkAQhe8F/8MyQm91o4LU6CoiClV6&#10;qQribciOSTA7G7NrjP++cyj0NsN7894382XnKtVSE0rPBoaDBBRx5m3JuYHTcfvxCSpEZIuVZzLw&#10;ogDLRe9tjqn1T/6h9hBzJSEcUjRQxFinWoesIIdh4Gti0a6+cRhlbXJtG3xKuKv0KEkm2mHJ0lBg&#10;TeuCstvh4QxcxvV4n7TXs+XX8Xs/3Vzup+nOmPd+t5qBitTFf/Pf9ZcVfKGXX2QAv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3wLOrEAAAA2wAAAA8AAAAAAAAAAAAAAAAA&#10;nwIAAGRycy9kb3ducmV2LnhtbFBLBQYAAAAABAAEAPcAAACQAwAAAAA=&#10;">
                  <v:imagedata r:id="rId8" o:title=""/>
                </v:shape>
                <v:shape id="AutoShape 8" o:spid="_x0000_s1028" style="position:absolute;left:34;top:60;width:1233;height:139;visibility:visible;mso-wrap-style:square;v-text-anchor:top" coordsize="1233,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vZisEA&#10;AADbAAAADwAAAGRycy9kb3ducmV2LnhtbERPS2rDMBDdF3IHMYHuGjmhuMGJEowhpZg2kM8BBmtq&#10;mVojIymOe/uqUOhuHu872/1kezGSD51jBctFBoK4cbrjVsH1cnhagwgRWWPvmBR8U4D9bvawxUK7&#10;O59oPMdWpBAOBSowMQ6FlKExZDEs3ECcuE/nLcYEfSu1x3sKt71cZVkuLXacGgwOVBlqvs43q8D6&#10;4/GlfG3MwYW6Hj+eqzF/75R6nE/lBkSkKf6L/9xvOs1fwu8v6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L2YrBAAAA2wAAAA8AAAAAAAAAAAAAAAAAmAIAAGRycy9kb3du&#10;cmV2LnhtbFBLBQYAAAAABAAEAPUAAACGAwAAAAA=&#10;" path="m101,2l,2,,136r105,l105,120r-87,l18,74r78,l96,59r-78,l18,18r83,l101,2xm140,91r-17,2l123,102r2,8l135,124r7,5l159,136r11,2l193,138r9,-2l218,129r6,-5l225,122r-51,l167,121r-13,-5l149,112r-6,-9l141,98r-1,-7xm188,l168,r-9,1l144,7r-6,5l130,23r-2,7l128,43r2,5l136,58r5,4l153,68r9,3l188,77r8,2l206,83r4,2l215,92r2,3l217,104r-2,3l210,114r-4,3l195,121r-6,1l225,122r7,-10l235,105r,-14l233,84,225,73r-6,-4l205,63,195,60,164,53r-9,-3l151,47r-3,-3l146,40r,-10l149,25r10,-8l167,15r54,l219,12,213,8,197,1,188,xm221,15r-32,l197,17r11,9l212,32r1,9l230,40r,-8l228,25,221,15xm338,l312,,301,2,280,13r-8,8l261,42r-3,12l258,81r2,12l270,115r8,8l297,135r12,3l339,138r12,-4l366,123r-52,l306,121r-15,-9l286,106,279,89,277,79r,-20l279,50r6,-16l290,27,304,17r9,-2l367,15,350,3,338,xm364,89r-3,11l356,109r-14,11l333,123r33,l371,119r7,-11l382,93,364,89xm367,15r-34,l341,17r13,9l358,33r4,10l380,39,376,26r-6,-9l367,15xm426,2r-18,l408,93r1,12l417,121r6,6l439,136r11,2l477,138r11,-2l505,126r3,-4l454,122r-7,-1l436,115r-4,-5l427,99r-1,-8l426,2xm518,2r-18,l500,96r-3,11l485,119r-10,3l508,122r2,-3l517,103r1,-10l518,2xm653,2l552,2r,134l657,136r,-16l570,120r,-46l648,74r,-15l570,59r,-41l653,18r,-16xm699,2r-19,l680,136r88,l768,120r-69,l699,2xm855,2r-20,l781,136r19,l816,95r79,l889,81r-68,l837,41r3,-8l843,24r1,-8l861,16,855,2xm895,95r-20,l891,136r21,l895,95xm861,16r-17,l847,23r3,9l869,81r20,l861,16xm1048,2r-60,l988,136r59,l1055,135r13,-3l1074,130r9,-6l1087,120r-80,l1007,18r81,l1077,9r-7,-4l1056,2r-8,xm1088,18r-41,l1055,19r12,4l1073,28r10,15l1085,54r,24l1084,87r-5,14l1076,106r-8,8l1064,116r-11,3l1046,120r41,l1095,109r3,-6l1103,87r1,-9l1104,56r-1,-10l1095,27r-5,-8l1088,18xm1229,2r-101,l1128,136r105,l1233,120r-87,l1146,74r78,l1224,59r-78,l1146,18r83,l1229,2xe" fillcolor="#1f497d" stroked="f">
                  <v:path arrowok="t" o:connecttype="custom" o:connectlocs="105,181;18,120;123,154;159,197;224,185;149,173;168,61;128,91;153,129;210,146;210,175;232,173;219,130;151,108;159,78;197,62;208,87;228,86;280,74;260,154;339,199;291,173;279,111;367,76;356,170;378,169;341,78;376,87;408,154;450,199;454,183;426,152;497,168;517,164;552,197;648,135;653,63;768,181;781,197;821,142;861,77;912,197;850,93;988,63;1074,191;1088,79;1088,79;1083,104;1076,167;1087,181;1104,139;1088,79;1233,181;1146,120" o:connectangles="0,0,0,0,0,0,0,0,0,0,0,0,0,0,0,0,0,0,0,0,0,0,0,0,0,0,0,0,0,0,0,0,0,0,0,0,0,0,0,0,0,0,0,0,0,0,0,0,0,0,0,0,0,0"/>
                </v:shape>
                <v:shape id="AutoShape 7" o:spid="_x0000_s1029" style="position:absolute;left:28;top:290;width:1265;height:139;visibility:visible;mso-wrap-style:square;v-text-anchor:top" coordsize="1265,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hhMIA&#10;AADbAAAADwAAAGRycy9kb3ducmV2LnhtbERPTWvCQBC9C/0PyxR6002liqbZSBEED23BpNTrkB2z&#10;odnZkN3G1F/vFgRv83ifk21G24qBet84VvA8S0AQV043XCv4KnfTFQgfkDW2jknBH3nY5A+TDFPt&#10;znygoQi1iCHsU1RgQuhSKX1lyKKfuY44cifXWwwR9rXUPZ5juG3lPEmW0mLDscFgR1tD1U/xaxW8&#10;fHyvS7O44OexMO88nNyFlnulnh7Ht1cQgcZwF9/cex3nz+H/l3i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CGEwgAAANsAAAAPAAAAAAAAAAAAAAAAAJgCAABkcnMvZG93&#10;bnJldi54bWxQSwUGAAAAAAQABAD1AAAAhwMAAAAA&#10;" path="m69,l56,,45,2,24,12r-9,9l3,42,,55,,82,2,93r11,22l22,124r21,12l56,138r27,l94,136r23,-8l125,123r6,-5l131,115r-74,l47,111,33,95,29,84r,-31l33,42,47,27,57,23r67,l120,17,110,10,102,6,93,3,82,1,69,xm131,64r-61,l70,87r32,l102,104r-4,3l93,110r-12,4l75,115r56,l131,64xm124,23r-46,l84,25r11,8l99,38r2,6l129,39,127,27r-3,-4xm220,l209,,199,2,183,8r-6,4l166,23r-4,6l154,45r-2,11l152,70r1,15l157,99r6,11l171,120r10,8l193,134r13,3l221,138r14,-1l249,134r11,-6l270,120r4,-5l209,115r-9,-4l185,96,182,85r,-32l185,42,200,27r9,-4l274,23r-4,-5l260,10,248,5,235,1,220,xm274,23r-42,l242,27r14,15l259,53r,32l256,96r-15,15l232,115r42,l278,110r6,-12l288,85r,-1l289,70r,-1l288,54,284,40,278,28r-4,-5xm379,2r-67,l312,136r48,l378,136r11,l402,134r6,-2l418,125r4,-4l426,114r-86,l340,78r83,l418,71r-6,-4l403,65r6,-3l414,58r2,-3l340,55r,-30l421,25r-5,-9l412,12,403,6,398,4,387,3,379,2xm423,78r-47,l384,78r8,3l395,83r4,6l400,92r,9l399,105r-5,5l390,112r-4,1l383,113r-6,1l426,114r2,-5l430,103r,-13l427,83r-4,-5xm421,25r-51,l378,25r8,1l389,27r5,5l395,36r,8l394,48r-6,5l384,54r-7,1l370,55r46,l421,48r2,-6l423,30r-2,-5xm478,2r-28,l450,136r28,l478,2xm618,2l513,2r,134l620,136r,-22l542,114r,-37l612,77r,-22l542,55r,-30l618,25r,-23xm723,2r-75,l648,136r28,l676,80r55,l726,77r12,-2l747,71,759,59r-83,l676,25r85,l753,12,747,8,734,3,723,2xm731,80r-43,l693,81r6,2l702,85r5,5l712,97r28,39l774,136,757,110r-7,-10l745,92r-8,-8l732,80r-1,xm761,25r-51,l717,25r2,l724,26r3,2l732,33r2,4l734,46r-1,3l729,54r-3,2l719,58r-8,1l759,59r1,-1l763,50r,-18l761,25xm820,2r-28,l792,136r26,l818,49r32,l820,2xm850,49r-32,l875,136r29,l904,92r-27,l850,49xm904,2r-27,l877,92r27,l904,2xm998,l987,,976,2,961,8r-6,4l944,23r-4,6l932,45r-2,11l930,70r1,15l935,99r5,11l948,120r11,8l970,134r13,3l998,138r15,-1l1026,134r12,-6l1048,120r4,-5l987,115r-9,-4l963,96,959,85r,-32l963,42,977,27r10,-4l1052,23r-4,-5l1038,10,1026,5,1013,1,998,xm1052,23r-42,l1019,27r15,15l1037,53r,32l1033,96r-14,15l1010,115r42,l1056,110r6,-12l1065,85r,-1l1066,70r,-1l1065,54r-3,-14l1056,28r-4,-5xm1166,2r-34,l1184,80r,56l1212,136r,-56l1229,55r-30,l1166,2xm1264,2r-33,l1199,55r30,l1264,2xe" fillcolor="#1f497d" stroked="f">
                  <v:path arrowok="t" o:connecttype="custom" o:connectlocs="3,333;43,427;131,409;29,344;110,301;70,355;81,405;84,316;124,314;166,314;157,390;221,429;209,406;200,318;235,292;259,344;278,401;288,345;312,427;418,416;418,362;340,346;398,295;392,372;394,401;428,400;370,316;395,335;416,346;478,293;513,293;612,368;723,293;726,368;761,316;688,371;740,427;732,371;724,317;729,345;763,341;818,427;875,427;877,293;976,293;930,347;959,419;1038,419;959,376;1048,309;1010,314;1019,402;1065,375;1052,314;1212,371;1199,346" o:connectangles="0,0,0,0,0,0,0,0,0,0,0,0,0,0,0,0,0,0,0,0,0,0,0,0,0,0,0,0,0,0,0,0,0,0,0,0,0,0,0,0,0,0,0,0,0,0,0,0,0,0,0,0,0,0,0,0"/>
                </v:shape>
                <v:shape id="AutoShape 6" o:spid="_x0000_s1030" style="position:absolute;left:33;top:474;width:1039;height:172;visibility:visible;mso-wrap-style:square;v-text-anchor:top" coordsize="1039,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HOGMAA&#10;AADbAAAADwAAAGRycy9kb3ducmV2LnhtbERPTWvCQBC9C/0PyxR6MxsrFkldRYRALx6MxfM0O2aD&#10;2dmQXdfYX98tCN7m8T5ntRltJyINvnWsYJblIIhrp1tuFHwfy+kShA/IGjvHpOBOHjbrl8kKC+1u&#10;fKBYhUakEPYFKjAh9IWUvjZk0WeuJ07c2Q0WQ4JDI/WAtxRuO/me5x/SYsupwWBPO0P1pbpaBdvF&#10;TzycTSzl/pjf/e9CnsoqKvX2Om4/QQQaw1P8cH/pNH8O/7+k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HOGMAAAADbAAAADwAAAAAAAAAAAAAAAACYAgAAZHJzL2Rvd25y&#10;ZXYueG1sUEsFBgAAAAAEAAQA9QAAAIUDAAAAAA==&#10;" path="m62,35l,35,,169r28,l28,119r31,l69,118r7,-1l81,116r5,-2l95,107r4,-4l103,96r-75,l28,58r77,l105,57,94,44,87,39,74,36,62,35xm105,58r-53,l59,58r8,2l70,62r7,6l78,72r,9l77,84r-4,6l70,92r-8,3l55,96r48,l106,92r1,-7l107,66r-2,-8xm196,33r-11,l175,35r-16,6l153,45,142,56r-4,6l130,78r-2,11l128,103r1,15l133,132r6,11l147,153r10,8l168,167r14,3l197,171r14,-1l224,167r12,-6l246,153r4,-5l185,148r-9,-4l161,129r-3,-11l158,86r3,-11l175,60r10,-4l250,56r-4,-5l236,43,224,38,211,34,196,33xm250,56r-42,l218,60r14,15l235,86r,32l232,129r-15,15l208,148r42,l254,143r6,-12l263,118r,-1l265,103r,-1l263,87,260,73,254,61r-4,-5xm312,36r-29,l283,169r100,l383,147r-71,l312,36xm430,35r-28,l402,169r28,l430,35xm442,l412,,399,28r17,l442,xm520,58r-28,l492,169r28,l520,58xm562,35r-112,l450,58r112,l562,35xm608,35r-29,l579,169r29,l608,35xm704,33r-15,1l677,38r-11,5l656,51r-8,11l642,74r-3,14l638,103r1,15l642,132r6,11l656,153r9,8l676,167r12,3l702,171r15,l729,168r20,-14l753,148r-62,l683,145,670,130r-3,-12l667,85r3,-11l683,60r9,-4l754,56r-2,-3l745,47r-8,-6l727,37,716,34,704,33xm733,120r-3,10l726,137r-10,9l709,148r44,l756,143r4,-15l733,120xm754,56r-44,l716,58r11,8l730,72r2,7l760,72,757,61r-3,-5xm857,35r-30,l772,169r31,l814,139r87,l891,116r-68,l842,66r28,l857,35xm901,139r-31,l883,169r31,l901,139xm870,66r-28,l861,116r30,l870,66xm951,123r-27,3l925,141r6,11l941,160r8,5l958,169r11,2l982,172r12,l1004,170r16,-7l1027,158r6,-9l973,149r-7,-2l956,138r-3,-6l951,123xm980,33r-11,l960,34r-15,7l939,45r-8,12l929,63r,18l933,90r15,13l958,107r27,6l993,115r8,3l1005,120r4,4l1009,127r,8l1007,140r-9,7l991,149r42,l1036,145r2,-7l1038,122r-2,-7l1029,103r-6,-4l1010,92r-10,-3l972,82r-8,-3l957,74r-1,-2l956,65r1,-3l965,57r6,-2l1031,55r-2,-4l1020,44r-8,-5l1003,36,992,34,980,33xm1031,55r-43,l994,57r8,6l1004,68r1,7l1034,73r-1,-12l1031,55xe" fillcolor="#1f497d" stroked="f">
                  <v:path arrowok="t" o:connecttype="custom" o:connectlocs="28,593;86,588;28,532;74,510;67,534;77,558;103,570;196,507;142,530;129,592;168,641;236,635;161,603;185,530;211,508;232,549;208,622;263,591;254,535;383,643;402,509;412,474;492,532;450,509;579,509;689,508;642,548;648,617;702,645;691,622;670,548;745,521;733,594;753,622;710,530;760,546;772,643;823,590;870,613;842,540;924,600;958,643;1020,637;956,612;960,508;929,555;993,589;1009,609;1036,619;1023,573;957,548;971,529;1003,510;994,531;1033,535" o:connectangles="0,0,0,0,0,0,0,0,0,0,0,0,0,0,0,0,0,0,0,0,0,0,0,0,0,0,0,0,0,0,0,0,0,0,0,0,0,0,0,0,0,0,0,0,0,0,0,0,0,0,0,0,0,0,0"/>
                </v:shape>
                <v:shape id="AutoShape 5" o:spid="_x0000_s1031" style="position:absolute;left:1151;top:474;width:996;height:172;visibility:visible;mso-wrap-style:square;v-text-anchor:top" coordsize="996,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1mvb8A&#10;AADbAAAADwAAAGRycy9kb3ducmV2LnhtbERPzWoCMRC+F3yHMEJvdVYRka1Rqqhtb+3aBxg2083S&#10;zWRJoq5v3wiF3ubj+53VZnCdunCIrRcN00kBiqX2ppVGw9fp8LQEFROJoc4La7hxhM169LCi0vir&#10;fPKlSo3KIRJL0mBT6kvEWFt2FCe+Z8nctw+OUoahQRPomsNdh7OiWKCjVnKDpZ53luuf6uw07Jvt&#10;R/36fltiqo6nLrQodoZaP46Hl2dQiYf0L/5zv5k8fw73X/IBuP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HWa9vwAAANsAAAAPAAAAAAAAAAAAAAAAAJgCAABkcnMvZG93bnJl&#10;di54bWxQSwUGAAAAAAQABAD1AAAAhAMAAAAA&#10;" path="m63,35l,35,,169r28,l28,119r32,l70,118r6,-1l81,116r5,-2l96,107r4,-4l104,96r-76,l28,58r77,l105,57,94,44,87,39,74,36,63,35xm105,58r-53,l59,58r8,2l71,62r6,6l78,72r,9l77,84r-4,6l70,92r-7,3l55,96r49,l106,92r2,-7l108,66r-3,-8xm163,35r-29,l134,122r1,11l138,146r3,5l149,160r5,4l168,170r10,1l203,171r9,-1l226,165r5,-4l240,152r1,-4l183,148r-6,-1l168,140r-3,-4l164,130r-1,-3l163,122r,-87xm246,35r-28,l218,122r-1,6l216,137r-3,4l205,147r-6,1l241,148r1,-2l246,133r,-11l246,35xm216,l186,,173,28r17,l216,xm346,35r-68,l278,169r48,l344,169r12,l368,167r6,-2l385,158r4,-4l393,147r-86,l307,111r83,l385,104r-7,-4l370,98r6,-3l380,91r2,-3l307,88r,-30l388,58r-6,-9l379,45r-9,-6l365,37,354,36r-8,-1xm390,111r-47,l351,111r8,3l362,116r4,6l367,125r,9l366,138r-6,5l357,145r-4,1l350,146r-7,1l393,147r2,-5l396,136r,-13l394,116r-4,-5xm388,58r-52,l345,58r7,1l356,60r5,5l362,69r,8l360,81r-5,5l351,87r-8,1l336,88r46,l388,81r1,-6l389,63r-1,-5xm447,36r-29,l418,169r99,l517,147r-70,l447,36xm565,35r-28,l537,169r28,l565,35xm661,33r-14,1l634,38r-11,5l613,51r-8,11l599,74r-3,14l595,103r1,15l599,132r6,11l613,153r10,8l633,167r13,3l659,171r15,l687,168r19,-14l710,148r-62,l640,145,627,130r-3,-12l624,85r3,-11l640,60r9,-4l711,56r-2,-3l703,47r-9,-6l684,37,673,34,661,33xm690,120r-2,10l684,137r-11,9l666,148r44,l713,143r4,-15l690,120xm711,56r-44,l673,58r11,8l687,72r2,7l717,72,714,61r-3,-5xm814,35r-30,l730,169r30,l771,139r87,l848,116r-68,l799,66r29,l814,35xm858,139r-30,l840,169r31,l858,139xm828,66r-29,l818,116r30,l828,66xm908,123r-27,3l883,141r5,11l898,160r8,5l915,169r11,2l939,172r12,l961,170r17,-7l984,158r6,-9l930,149r-6,-2l913,138r-3,-6l908,123xm937,33r-11,l917,34r-15,7l896,45r-8,12l886,63r,18l890,90r15,13l916,107r27,6l950,115r8,3l962,120r4,4l967,127r,8l964,140r-9,7l948,149r42,l993,145r2,-7l995,122r-2,-7l986,103r-5,-4l967,92,957,89,929,82r-8,-3l914,74r-1,-2l913,65r1,-3l922,57r7,-2l988,55r-2,-4l977,44r-7,-5l960,36,950,34,937,33xm988,55r-43,l951,57r8,6l961,68r2,7l991,73r,-12l988,55xe" fillcolor="#1f497d" stroked="f">
                  <v:path arrowok="t" o:connecttype="custom" o:connectlocs="28,593;86,588;28,532;74,510;67,534;77,558;104,570;163,509;141,625;203,645;241,622;164,604;218,509;205,621;246,596;190,502;326,643;385,632;390,585;380,565;382,523;346,509;362,590;360,617;393,621;390,585;356,534;355,560;388,555;447,510;447,621;565,643;623,517;595,577;623,635;687,642;627,604;649,530;684,511;684,611;717,602;684,540;711,530;771,613;828,540;871,643;848,590;888,626;939,646;990,623;908,597;896,519;905,577;962,594;955,621;995,596;957,563;913,539;986,525;937,507;961,542" o:connectangles="0,0,0,0,0,0,0,0,0,0,0,0,0,0,0,0,0,0,0,0,0,0,0,0,0,0,0,0,0,0,0,0,0,0,0,0,0,0,0,0,0,0,0,0,0,0,0,0,0,0,0,0,0,0,0,0,0,0,0,0,0"/>
                </v:shape>
                <w10:anchorlock/>
              </v:group>
            </w:pict>
          </mc:Fallback>
        </mc:AlternateContent>
      </w:r>
      <w:r>
        <w:rPr>
          <w:rFonts w:ascii="Times New Roman"/>
          <w:position w:val="10"/>
          <w:sz w:val="20"/>
        </w:rPr>
        <w:tab/>
      </w:r>
      <w:r>
        <w:rPr>
          <w:rFonts w:ascii="Times New Roman"/>
          <w:noProof/>
          <w:sz w:val="20"/>
          <w:lang w:val="en-US" w:eastAsia="en-US" w:bidi="ar-SA"/>
        </w:rPr>
        <w:drawing>
          <wp:inline distT="0" distB="0" distL="0" distR="0" wp14:anchorId="24BEFAC0" wp14:editId="4DA65DBC">
            <wp:extent cx="2065166" cy="594359"/>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2065166" cy="594359"/>
                    </a:xfrm>
                    <a:prstGeom prst="rect">
                      <a:avLst/>
                    </a:prstGeom>
                  </pic:spPr>
                </pic:pic>
              </a:graphicData>
            </a:graphic>
          </wp:inline>
        </w:drawing>
      </w:r>
    </w:p>
    <w:p w14:paraId="1D07EB91" w14:textId="77777777" w:rsidR="0032409A" w:rsidRDefault="0032409A">
      <w:pPr>
        <w:pStyle w:val="BodyText"/>
        <w:spacing w:before="1"/>
        <w:rPr>
          <w:rFonts w:ascii="Times New Roman"/>
          <w:sz w:val="18"/>
        </w:rPr>
      </w:pPr>
    </w:p>
    <w:p w14:paraId="53E4E474" w14:textId="77777777" w:rsidR="00CA2E2A" w:rsidRDefault="00CA2E2A" w:rsidP="00CA2E2A">
      <w:pPr>
        <w:jc w:val="center"/>
        <w:rPr>
          <w:b/>
          <w:sz w:val="24"/>
          <w:szCs w:val="24"/>
        </w:rPr>
      </w:pPr>
    </w:p>
    <w:p w14:paraId="0F1D1A9F" w14:textId="77777777" w:rsidR="0032409A" w:rsidRPr="00CA2E2A" w:rsidRDefault="002E3EFC" w:rsidP="00CA2E2A">
      <w:pPr>
        <w:jc w:val="center"/>
        <w:rPr>
          <w:b/>
          <w:sz w:val="24"/>
          <w:szCs w:val="24"/>
        </w:rPr>
      </w:pPr>
      <w:r w:rsidRPr="00CA2E2A">
        <w:rPr>
          <w:b/>
          <w:sz w:val="24"/>
          <w:szCs w:val="24"/>
        </w:rPr>
        <w:t>ESTADÍSTICA PARA</w:t>
      </w:r>
      <w:r w:rsidR="00CA2E2A" w:rsidRPr="00CA2E2A">
        <w:rPr>
          <w:b/>
          <w:sz w:val="24"/>
          <w:szCs w:val="24"/>
        </w:rPr>
        <w:t xml:space="preserve"> E</w:t>
      </w:r>
      <w:r w:rsidRPr="00CA2E2A">
        <w:rPr>
          <w:b/>
          <w:sz w:val="24"/>
          <w:szCs w:val="24"/>
        </w:rPr>
        <w:t>L SECTOR PÚBLICO</w:t>
      </w:r>
    </w:p>
    <w:p w14:paraId="6A930F7D" w14:textId="77777777" w:rsidR="0032409A" w:rsidRDefault="0032409A">
      <w:pPr>
        <w:rPr>
          <w:b/>
          <w:sz w:val="24"/>
        </w:rPr>
      </w:pPr>
    </w:p>
    <w:p w14:paraId="26C6246D" w14:textId="77777777" w:rsidR="00CA2E2A" w:rsidRDefault="00CA2E2A">
      <w:pPr>
        <w:rPr>
          <w:b/>
          <w:sz w:val="24"/>
        </w:rPr>
      </w:pPr>
    </w:p>
    <w:p w14:paraId="1A70204C" w14:textId="77777777" w:rsidR="0032409A" w:rsidRDefault="00A14940">
      <w:pPr>
        <w:pStyle w:val="ListParagraph"/>
        <w:numPr>
          <w:ilvl w:val="0"/>
          <w:numId w:val="2"/>
        </w:numPr>
        <w:tabs>
          <w:tab w:val="left" w:pos="733"/>
        </w:tabs>
        <w:ind w:hanging="288"/>
        <w:jc w:val="left"/>
        <w:rPr>
          <w:b/>
          <w:sz w:val="24"/>
        </w:rPr>
      </w:pPr>
      <w:r>
        <w:rPr>
          <w:b/>
          <w:sz w:val="24"/>
        </w:rPr>
        <w:t>INFORMACIÓN</w:t>
      </w:r>
      <w:r>
        <w:rPr>
          <w:b/>
          <w:spacing w:val="-1"/>
          <w:sz w:val="24"/>
        </w:rPr>
        <w:t xml:space="preserve"> </w:t>
      </w:r>
      <w:r>
        <w:rPr>
          <w:b/>
          <w:sz w:val="24"/>
        </w:rPr>
        <w:t>GENERAL</w:t>
      </w:r>
    </w:p>
    <w:p w14:paraId="5A93CE03" w14:textId="77777777" w:rsidR="0032409A" w:rsidRDefault="0032409A">
      <w:pPr>
        <w:rPr>
          <w:b/>
          <w:sz w:val="16"/>
        </w:rPr>
      </w:pPr>
    </w:p>
    <w:p w14:paraId="73533116" w14:textId="77777777" w:rsidR="0032409A" w:rsidRDefault="0032409A">
      <w:pPr>
        <w:rPr>
          <w:sz w:val="16"/>
        </w:rPr>
        <w:sectPr w:rsidR="0032409A">
          <w:footerReference w:type="default" r:id="rId10"/>
          <w:type w:val="continuous"/>
          <w:pgSz w:w="11910" w:h="16840"/>
          <w:pgMar w:top="780" w:right="1680" w:bottom="940" w:left="1220" w:header="720" w:footer="759" w:gutter="0"/>
          <w:pgNumType w:start="1"/>
          <w:cols w:space="720"/>
        </w:sectPr>
      </w:pPr>
    </w:p>
    <w:p w14:paraId="598F1DB0" w14:textId="77777777" w:rsidR="0032409A" w:rsidRDefault="00A14940">
      <w:pPr>
        <w:pStyle w:val="BodyText"/>
        <w:spacing w:before="106" w:line="252" w:lineRule="auto"/>
        <w:ind w:left="2966" w:right="-17"/>
        <w:rPr>
          <w:rFonts w:ascii="Gill Sans MT" w:hAnsi="Gill Sans MT"/>
        </w:rPr>
      </w:pPr>
      <w:r>
        <w:rPr>
          <w:noProof/>
          <w:lang w:val="en-US" w:eastAsia="en-US" w:bidi="ar-SA"/>
        </w:rPr>
        <w:lastRenderedPageBreak/>
        <mc:AlternateContent>
          <mc:Choice Requires="wps">
            <w:drawing>
              <wp:anchor distT="0" distB="0" distL="114300" distR="114300" simplePos="0" relativeHeight="251163648" behindDoc="1" locked="0" layoutInCell="1" allowOverlap="1" wp14:anchorId="0266C1CE" wp14:editId="3B259A68">
                <wp:simplePos x="0" y="0"/>
                <wp:positionH relativeFrom="page">
                  <wp:posOffset>3850005</wp:posOffset>
                </wp:positionH>
                <wp:positionV relativeFrom="paragraph">
                  <wp:posOffset>63500</wp:posOffset>
                </wp:positionV>
                <wp:extent cx="957580" cy="224028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2240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16A9F" w14:textId="77777777" w:rsidR="0032409A" w:rsidRDefault="00A14940">
                            <w:pPr>
                              <w:spacing w:before="6"/>
                              <w:ind w:left="110"/>
                              <w:rPr>
                                <w:b/>
                                <w:sz w:val="19"/>
                              </w:rPr>
                            </w:pPr>
                            <w:r>
                              <w:rPr>
                                <w:b/>
                                <w:w w:val="105"/>
                                <w:sz w:val="19"/>
                              </w:rPr>
                              <w:t>Semestre:</w:t>
                            </w:r>
                          </w:p>
                          <w:p w14:paraId="23A4590A" w14:textId="77777777" w:rsidR="0032409A" w:rsidRDefault="0032409A"/>
                          <w:p w14:paraId="72F89119" w14:textId="77777777" w:rsidR="0032409A" w:rsidRDefault="0032409A"/>
                          <w:p w14:paraId="44E35C53" w14:textId="77777777" w:rsidR="0032409A" w:rsidRDefault="00A14940">
                            <w:pPr>
                              <w:spacing w:before="195" w:line="501" w:lineRule="auto"/>
                              <w:ind w:left="110" w:right="270"/>
                              <w:rPr>
                                <w:b/>
                                <w:sz w:val="19"/>
                              </w:rPr>
                            </w:pPr>
                            <w:r>
                              <w:rPr>
                                <w:b/>
                                <w:w w:val="105"/>
                                <w:sz w:val="19"/>
                              </w:rPr>
                              <w:t>Ciclo: Profesor/es:</w:t>
                            </w:r>
                          </w:p>
                          <w:p w14:paraId="6159B9E3" w14:textId="77777777" w:rsidR="0032409A" w:rsidRDefault="00A14940">
                            <w:pPr>
                              <w:spacing w:before="54"/>
                              <w:ind w:left="110"/>
                              <w:rPr>
                                <w:b/>
                                <w:sz w:val="19"/>
                              </w:rPr>
                            </w:pPr>
                            <w:r>
                              <w:rPr>
                                <w:b/>
                                <w:w w:val="105"/>
                                <w:sz w:val="19"/>
                              </w:rPr>
                              <w:t>Horarios:</w:t>
                            </w:r>
                          </w:p>
                          <w:p w14:paraId="4A3D1C38" w14:textId="77777777" w:rsidR="0032409A" w:rsidRDefault="0032409A"/>
                          <w:p w14:paraId="2570799F" w14:textId="77777777" w:rsidR="0032409A" w:rsidRDefault="0032409A"/>
                          <w:p w14:paraId="66F6841A" w14:textId="77777777" w:rsidR="0032409A" w:rsidRDefault="0032409A">
                            <w:pPr>
                              <w:spacing w:before="3"/>
                              <w:rPr>
                                <w:sz w:val="17"/>
                              </w:rPr>
                            </w:pPr>
                          </w:p>
                          <w:p w14:paraId="1A36D441" w14:textId="77777777" w:rsidR="0032409A" w:rsidRDefault="00A14940">
                            <w:pPr>
                              <w:ind w:left="110"/>
                              <w:rPr>
                                <w:b/>
                                <w:sz w:val="19"/>
                              </w:rPr>
                            </w:pPr>
                            <w:r>
                              <w:rPr>
                                <w:b/>
                                <w:w w:val="105"/>
                                <w:sz w:val="19"/>
                              </w:rPr>
                              <w:t>Carácter: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66C1CE" id="_x0000_t202" coordsize="21600,21600" o:spt="202" path="m0,0l0,21600,21600,21600,21600,0xe">
                <v:stroke joinstyle="miter"/>
                <v:path gradientshapeok="t" o:connecttype="rect"/>
              </v:shapetype>
              <v:shape id="Text Box 3" o:spid="_x0000_s1026" type="#_x0000_t202" style="position:absolute;left:0;text-align:left;margin-left:303.15pt;margin-top:5pt;width:75.4pt;height:176.4pt;z-index:-252152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" fillcolor="#d9d9d9" stroked="f">
                <v:textbox inset="0,0,0,0">
                  <w:txbxContent>
                    <w:p w14:paraId="77416A9F" w14:textId="77777777" w:rsidR="0032409A" w:rsidRDefault="00A14940">
                      <w:pPr>
                        <w:spacing w:before="6"/>
                        <w:ind w:left="110"/>
                        <w:rPr>
                          <w:b/>
                          <w:sz w:val="19"/>
                        </w:rPr>
                      </w:pPr>
                      <w:r>
                        <w:rPr>
                          <w:b/>
                          <w:w w:val="105"/>
                          <w:sz w:val="19"/>
                        </w:rPr>
                        <w:t>Semestre:</w:t>
                      </w:r>
                    </w:p>
                    <w:p w14:paraId="23A4590A" w14:textId="77777777" w:rsidR="0032409A" w:rsidRDefault="0032409A"/>
                    <w:p w14:paraId="72F89119" w14:textId="77777777" w:rsidR="0032409A" w:rsidRDefault="0032409A"/>
                    <w:p w14:paraId="44E35C53" w14:textId="77777777" w:rsidR="0032409A" w:rsidRDefault="00A14940">
                      <w:pPr>
                        <w:spacing w:before="195" w:line="501" w:lineRule="auto"/>
                        <w:ind w:left="110" w:right="270"/>
                        <w:rPr>
                          <w:b/>
                          <w:sz w:val="19"/>
                        </w:rPr>
                      </w:pPr>
                      <w:r>
                        <w:rPr>
                          <w:b/>
                          <w:w w:val="105"/>
                          <w:sz w:val="19"/>
                        </w:rPr>
                        <w:t>Ciclo: Profesor/es:</w:t>
                      </w:r>
                    </w:p>
                    <w:p w14:paraId="6159B9E3" w14:textId="77777777" w:rsidR="0032409A" w:rsidRDefault="00A14940">
                      <w:pPr>
                        <w:spacing w:before="54"/>
                        <w:ind w:left="110"/>
                        <w:rPr>
                          <w:b/>
                          <w:sz w:val="19"/>
                        </w:rPr>
                      </w:pPr>
                      <w:r>
                        <w:rPr>
                          <w:b/>
                          <w:w w:val="105"/>
                          <w:sz w:val="19"/>
                        </w:rPr>
                        <w:t>Horarios:</w:t>
                      </w:r>
                    </w:p>
                    <w:p w14:paraId="4A3D1C38" w14:textId="77777777" w:rsidR="0032409A" w:rsidRDefault="0032409A"/>
                    <w:p w14:paraId="2570799F" w14:textId="77777777" w:rsidR="0032409A" w:rsidRDefault="0032409A"/>
                    <w:p w14:paraId="66F6841A" w14:textId="77777777" w:rsidR="0032409A" w:rsidRDefault="0032409A">
                      <w:pPr>
                        <w:spacing w:before="3"/>
                        <w:rPr>
                          <w:sz w:val="17"/>
                        </w:rPr>
                      </w:pPr>
                    </w:p>
                    <w:p w14:paraId="1A36D441" w14:textId="77777777" w:rsidR="0032409A" w:rsidRDefault="00A14940">
                      <w:pPr>
                        <w:ind w:left="110"/>
                        <w:rPr>
                          <w:b/>
                          <w:sz w:val="19"/>
                        </w:rPr>
                      </w:pPr>
                      <w:r>
                        <w:rPr>
                          <w:b/>
                          <w:w w:val="105"/>
                          <w:sz w:val="19"/>
                        </w:rPr>
                        <w:t>Carácter:</w:t>
                      </w:r>
                    </w:p>
                  </w:txbxContent>
                </v:textbox>
                <w10:wrap anchorx="page"/>
              </v:shape>
            </w:pict>
          </mc:Fallback>
        </mc:AlternateContent>
      </w:r>
      <w:r>
        <w:rPr>
          <w:noProof/>
          <w:lang w:val="en-US" w:eastAsia="en-US" w:bidi="ar-SA"/>
        </w:rPr>
        <mc:AlternateContent>
          <mc:Choice Requires="wps">
            <w:drawing>
              <wp:anchor distT="0" distB="0" distL="114300" distR="114300" simplePos="0" relativeHeight="251660288" behindDoc="0" locked="0" layoutInCell="1" allowOverlap="1" wp14:anchorId="2CA165D2" wp14:editId="46CBF232">
                <wp:simplePos x="0" y="0"/>
                <wp:positionH relativeFrom="page">
                  <wp:posOffset>1420495</wp:posOffset>
                </wp:positionH>
                <wp:positionV relativeFrom="paragraph">
                  <wp:posOffset>63500</wp:posOffset>
                </wp:positionV>
                <wp:extent cx="1170940" cy="224028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2240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13616" w14:textId="77777777" w:rsidR="0032409A" w:rsidRDefault="00A14940">
                            <w:pPr>
                              <w:spacing w:before="6"/>
                              <w:ind w:left="105"/>
                              <w:rPr>
                                <w:b/>
                                <w:sz w:val="19"/>
                              </w:rPr>
                            </w:pPr>
                            <w:r>
                              <w:rPr>
                                <w:b/>
                                <w:w w:val="105"/>
                                <w:sz w:val="19"/>
                              </w:rPr>
                              <w:t>Curso:</w:t>
                            </w:r>
                          </w:p>
                          <w:p w14:paraId="71A49D3E" w14:textId="77777777" w:rsidR="0032409A" w:rsidRDefault="0032409A"/>
                          <w:p w14:paraId="533136A7" w14:textId="77777777" w:rsidR="0032409A" w:rsidRDefault="0032409A"/>
                          <w:p w14:paraId="220A8A7F" w14:textId="77777777" w:rsidR="0032409A" w:rsidRDefault="00A14940">
                            <w:pPr>
                              <w:spacing w:before="195"/>
                              <w:ind w:left="105"/>
                              <w:rPr>
                                <w:b/>
                                <w:sz w:val="19"/>
                              </w:rPr>
                            </w:pPr>
                            <w:r>
                              <w:rPr>
                                <w:b/>
                                <w:w w:val="105"/>
                                <w:sz w:val="19"/>
                              </w:rPr>
                              <w:t>Código:</w:t>
                            </w:r>
                          </w:p>
                          <w:p w14:paraId="096FFE36" w14:textId="77777777" w:rsidR="0032409A" w:rsidRDefault="0032409A">
                            <w:pPr>
                              <w:spacing w:before="9"/>
                              <w:rPr>
                                <w:sz w:val="20"/>
                              </w:rPr>
                            </w:pPr>
                          </w:p>
                          <w:p w14:paraId="28780974" w14:textId="77777777" w:rsidR="0032409A" w:rsidRDefault="00A14940">
                            <w:pPr>
                              <w:ind w:left="105"/>
                              <w:rPr>
                                <w:b/>
                                <w:sz w:val="19"/>
                              </w:rPr>
                            </w:pPr>
                            <w:r>
                              <w:rPr>
                                <w:b/>
                                <w:w w:val="105"/>
                                <w:sz w:val="19"/>
                              </w:rPr>
                              <w:t>Nº de Créditos:</w:t>
                            </w:r>
                          </w:p>
                          <w:p w14:paraId="200F6496" w14:textId="77777777" w:rsidR="0032409A" w:rsidRDefault="0032409A">
                            <w:pPr>
                              <w:spacing w:before="3"/>
                              <w:rPr>
                                <w:sz w:val="25"/>
                              </w:rPr>
                            </w:pPr>
                          </w:p>
                          <w:p w14:paraId="09927FE0" w14:textId="77777777" w:rsidR="0032409A" w:rsidRDefault="00A14940">
                            <w:pPr>
                              <w:spacing w:line="256" w:lineRule="auto"/>
                              <w:ind w:left="105" w:right="619"/>
                              <w:rPr>
                                <w:b/>
                                <w:sz w:val="19"/>
                              </w:rPr>
                            </w:pPr>
                            <w:r>
                              <w:rPr>
                                <w:b/>
                                <w:w w:val="105"/>
                                <w:sz w:val="19"/>
                              </w:rPr>
                              <w:t>Nº horas de teoría:</w:t>
                            </w:r>
                          </w:p>
                          <w:p w14:paraId="54405C63" w14:textId="77777777" w:rsidR="0032409A" w:rsidRDefault="0032409A">
                            <w:pPr>
                              <w:spacing w:before="4"/>
                              <w:rPr>
                                <w:sz w:val="19"/>
                              </w:rPr>
                            </w:pPr>
                          </w:p>
                          <w:p w14:paraId="44251BA7" w14:textId="77777777" w:rsidR="0032409A" w:rsidRDefault="00A14940">
                            <w:pPr>
                              <w:ind w:left="105"/>
                              <w:rPr>
                                <w:b/>
                                <w:sz w:val="19"/>
                              </w:rPr>
                            </w:pPr>
                            <w:r>
                              <w:rPr>
                                <w:b/>
                                <w:w w:val="105"/>
                                <w:sz w:val="19"/>
                              </w:rPr>
                              <w:t>Curso(s)</w:t>
                            </w:r>
                          </w:p>
                          <w:p w14:paraId="5EA2BFC4" w14:textId="77777777" w:rsidR="0032409A" w:rsidRDefault="00A14940">
                            <w:pPr>
                              <w:spacing w:before="15"/>
                              <w:ind w:left="105"/>
                              <w:rPr>
                                <w:b/>
                                <w:sz w:val="19"/>
                              </w:rPr>
                            </w:pPr>
                            <w:r>
                              <w:rPr>
                                <w:b/>
                                <w:w w:val="105"/>
                                <w:sz w:val="19"/>
                              </w:rPr>
                              <w:t>Pre-requisito(s):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165D2" id="Text Box 2" o:spid="_x0000_s1027" type="#_x0000_t202" style="position:absolute;left:0;text-align:left;margin-left:111.85pt;margin-top:5pt;width:92.2pt;height:176.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" fillcolor="#d9d9d9" stroked="f">
                <v:textbox inset="0,0,0,0">
                  <w:txbxContent>
                    <w:p w14:paraId="06A13616" w14:textId="77777777" w:rsidR="0032409A" w:rsidRDefault="00A14940">
                      <w:pPr>
                        <w:spacing w:before="6"/>
                        <w:ind w:left="105"/>
                        <w:rPr>
                          <w:b/>
                          <w:sz w:val="19"/>
                        </w:rPr>
                      </w:pPr>
                      <w:r>
                        <w:rPr>
                          <w:b/>
                          <w:w w:val="105"/>
                          <w:sz w:val="19"/>
                        </w:rPr>
                        <w:t>Curso:</w:t>
                      </w:r>
                    </w:p>
                    <w:p w14:paraId="71A49D3E" w14:textId="77777777" w:rsidR="0032409A" w:rsidRDefault="0032409A"/>
                    <w:p w14:paraId="533136A7" w14:textId="77777777" w:rsidR="0032409A" w:rsidRDefault="0032409A"/>
                    <w:p w14:paraId="220A8A7F" w14:textId="77777777" w:rsidR="0032409A" w:rsidRDefault="00A14940">
                      <w:pPr>
                        <w:spacing w:before="195"/>
                        <w:ind w:left="105"/>
                        <w:rPr>
                          <w:b/>
                          <w:sz w:val="19"/>
                        </w:rPr>
                      </w:pPr>
                      <w:r>
                        <w:rPr>
                          <w:b/>
                          <w:w w:val="105"/>
                          <w:sz w:val="19"/>
                        </w:rPr>
                        <w:t>Código:</w:t>
                      </w:r>
                    </w:p>
                    <w:p w14:paraId="096FFE36" w14:textId="77777777" w:rsidR="0032409A" w:rsidRDefault="0032409A">
                      <w:pPr>
                        <w:spacing w:before="9"/>
                        <w:rPr>
                          <w:sz w:val="20"/>
                        </w:rPr>
                      </w:pPr>
                    </w:p>
                    <w:p w14:paraId="28780974" w14:textId="77777777" w:rsidR="0032409A" w:rsidRDefault="00A14940">
                      <w:pPr>
                        <w:ind w:left="105"/>
                        <w:rPr>
                          <w:b/>
                          <w:sz w:val="19"/>
                        </w:rPr>
                      </w:pPr>
                      <w:r>
                        <w:rPr>
                          <w:b/>
                          <w:w w:val="105"/>
                          <w:sz w:val="19"/>
                        </w:rPr>
                        <w:t>Nº de Créditos:</w:t>
                      </w:r>
                    </w:p>
                    <w:p w14:paraId="200F6496" w14:textId="77777777" w:rsidR="0032409A" w:rsidRDefault="0032409A">
                      <w:pPr>
                        <w:spacing w:before="3"/>
                        <w:rPr>
                          <w:sz w:val="25"/>
                        </w:rPr>
                      </w:pPr>
                    </w:p>
                    <w:p w14:paraId="09927FE0" w14:textId="77777777" w:rsidR="0032409A" w:rsidRDefault="00A14940">
                      <w:pPr>
                        <w:spacing w:line="256" w:lineRule="auto"/>
                        <w:ind w:left="105" w:right="619"/>
                        <w:rPr>
                          <w:b/>
                          <w:sz w:val="19"/>
                        </w:rPr>
                      </w:pPr>
                      <w:r>
                        <w:rPr>
                          <w:b/>
                          <w:w w:val="105"/>
                          <w:sz w:val="19"/>
                        </w:rPr>
                        <w:t>Nº horas de teoría:</w:t>
                      </w:r>
                    </w:p>
                    <w:p w14:paraId="54405C63" w14:textId="77777777" w:rsidR="0032409A" w:rsidRDefault="0032409A">
                      <w:pPr>
                        <w:spacing w:before="4"/>
                        <w:rPr>
                          <w:sz w:val="19"/>
                        </w:rPr>
                      </w:pPr>
                    </w:p>
                    <w:p w14:paraId="44251BA7" w14:textId="77777777" w:rsidR="0032409A" w:rsidRDefault="00A14940">
                      <w:pPr>
                        <w:ind w:left="105"/>
                        <w:rPr>
                          <w:b/>
                          <w:sz w:val="19"/>
                        </w:rPr>
                      </w:pPr>
                      <w:r>
                        <w:rPr>
                          <w:b/>
                          <w:w w:val="105"/>
                          <w:sz w:val="19"/>
                        </w:rPr>
                        <w:t>Curso(s)</w:t>
                      </w:r>
                    </w:p>
                    <w:p w14:paraId="5EA2BFC4" w14:textId="77777777" w:rsidR="0032409A" w:rsidRDefault="00A14940">
                      <w:pPr>
                        <w:spacing w:before="15"/>
                        <w:ind w:left="105"/>
                        <w:rPr>
                          <w:b/>
                          <w:sz w:val="19"/>
                        </w:rPr>
                      </w:pPr>
                      <w:r>
                        <w:rPr>
                          <w:b/>
                          <w:w w:val="105"/>
                          <w:sz w:val="19"/>
                        </w:rPr>
                        <w:t>Pre-requisito(s):</w:t>
                      </w:r>
                    </w:p>
                  </w:txbxContent>
                </v:textbox>
                <w10:wrap anchorx="page"/>
              </v:shape>
            </w:pict>
          </mc:Fallback>
        </mc:AlternateContent>
      </w:r>
      <w:r>
        <w:rPr>
          <w:rFonts w:ascii="Gill Sans MT" w:hAnsi="Gill Sans MT"/>
          <w:w w:val="105"/>
        </w:rPr>
        <w:t>ESTADÍSTICA PARA EL SECTOR PUBLICO</w:t>
      </w:r>
    </w:p>
    <w:p w14:paraId="6272DD26" w14:textId="77777777" w:rsidR="0032409A" w:rsidRDefault="00A14940">
      <w:pPr>
        <w:pStyle w:val="BodyText"/>
        <w:spacing w:before="106"/>
        <w:ind w:left="1707" w:right="1966"/>
        <w:jc w:val="center"/>
        <w:rPr>
          <w:rFonts w:ascii="Gill Sans MT"/>
        </w:rPr>
      </w:pPr>
      <w:r>
        <w:br w:type="column"/>
      </w:r>
      <w:r>
        <w:rPr>
          <w:rFonts w:ascii="Gill Sans MT"/>
          <w:w w:val="105"/>
        </w:rPr>
        <w:lastRenderedPageBreak/>
        <w:t>2019-II</w:t>
      </w:r>
    </w:p>
    <w:p w14:paraId="6B9AF071" w14:textId="77777777" w:rsidR="0032409A" w:rsidRDefault="0032409A">
      <w:pPr>
        <w:jc w:val="center"/>
        <w:sectPr w:rsidR="0032409A">
          <w:type w:val="continuous"/>
          <w:pgSz w:w="11910" w:h="16840"/>
          <w:pgMar w:top="780" w:right="1680" w:bottom="940" w:left="1220" w:header="720" w:footer="720" w:gutter="0"/>
          <w:cols w:num="2" w:space="720" w:equalWidth="0">
            <w:col w:w="4693" w:space="40"/>
            <w:col w:w="4277"/>
          </w:cols>
        </w:sectPr>
      </w:pPr>
    </w:p>
    <w:p w14:paraId="3206FFA2" w14:textId="77777777" w:rsidR="0032409A" w:rsidRDefault="0032409A">
      <w:pPr>
        <w:spacing w:before="10"/>
        <w:rPr>
          <w:sz w:val="10"/>
        </w:rPr>
      </w:pPr>
    </w:p>
    <w:p w14:paraId="5189C8EF" w14:textId="77777777" w:rsidR="0032409A" w:rsidRDefault="00A14940">
      <w:pPr>
        <w:pStyle w:val="BodyText"/>
        <w:tabs>
          <w:tab w:val="right" w:pos="6555"/>
        </w:tabs>
        <w:spacing w:before="106"/>
        <w:ind w:left="2966"/>
        <w:rPr>
          <w:rFonts w:ascii="Gill Sans MT"/>
        </w:rPr>
      </w:pPr>
      <w:r>
        <w:rPr>
          <w:rFonts w:ascii="Gill Sans MT"/>
          <w:w w:val="105"/>
        </w:rPr>
        <w:t>GOB602</w:t>
      </w:r>
      <w:r>
        <w:rPr>
          <w:rFonts w:ascii="Gill Sans MT"/>
          <w:w w:val="105"/>
        </w:rPr>
        <w:tab/>
        <w:t>II</w:t>
      </w:r>
    </w:p>
    <w:p w14:paraId="2DEE65EC" w14:textId="77777777" w:rsidR="0032409A" w:rsidRDefault="00A14940">
      <w:pPr>
        <w:pStyle w:val="BodyText"/>
        <w:tabs>
          <w:tab w:val="left" w:pos="6455"/>
        </w:tabs>
        <w:spacing w:before="241"/>
        <w:ind w:left="2966"/>
        <w:rPr>
          <w:rFonts w:ascii="Gill Sans MT" w:hAnsi="Gill Sans MT"/>
        </w:rPr>
      </w:pPr>
      <w:r>
        <w:rPr>
          <w:rFonts w:ascii="Gill Sans MT" w:hAnsi="Gill Sans MT"/>
          <w:w w:val="105"/>
        </w:rPr>
        <w:t>1.5</w:t>
      </w:r>
      <w:r>
        <w:rPr>
          <w:rFonts w:ascii="Gill Sans MT" w:hAnsi="Gill Sans MT"/>
          <w:w w:val="105"/>
        </w:rPr>
        <w:tab/>
        <w:t>Dr. José Manuel</w:t>
      </w:r>
      <w:r>
        <w:rPr>
          <w:rFonts w:ascii="Gill Sans MT" w:hAnsi="Gill Sans MT"/>
          <w:spacing w:val="-1"/>
          <w:w w:val="105"/>
        </w:rPr>
        <w:t xml:space="preserve"> </w:t>
      </w:r>
      <w:r>
        <w:rPr>
          <w:rFonts w:ascii="Gill Sans MT" w:hAnsi="Gill Sans MT"/>
          <w:w w:val="105"/>
        </w:rPr>
        <w:t>Magallanes</w:t>
      </w:r>
    </w:p>
    <w:p w14:paraId="2DC8D432" w14:textId="77777777" w:rsidR="0032409A" w:rsidRDefault="0032409A">
      <w:pPr>
        <w:sectPr w:rsidR="0032409A">
          <w:type w:val="continuous"/>
          <w:pgSz w:w="11910" w:h="16840"/>
          <w:pgMar w:top="780" w:right="1680" w:bottom="940" w:left="1220" w:header="720" w:footer="720" w:gutter="0"/>
          <w:cols w:space="720"/>
        </w:sectPr>
      </w:pPr>
    </w:p>
    <w:p w14:paraId="0C814441" w14:textId="77777777" w:rsidR="0032409A" w:rsidRDefault="00A14940">
      <w:pPr>
        <w:pStyle w:val="BodyText"/>
        <w:spacing w:before="528"/>
        <w:ind w:right="38"/>
        <w:jc w:val="right"/>
        <w:rPr>
          <w:rFonts w:ascii="Gill Sans MT"/>
        </w:rPr>
      </w:pPr>
      <w:r>
        <w:rPr>
          <w:rFonts w:ascii="Gill Sans MT"/>
        </w:rPr>
        <w:lastRenderedPageBreak/>
        <w:t>Tres</w:t>
      </w:r>
    </w:p>
    <w:p w14:paraId="56242D08" w14:textId="77777777" w:rsidR="0032409A" w:rsidRDefault="00A14940">
      <w:pPr>
        <w:pStyle w:val="BodyText"/>
        <w:spacing w:before="293"/>
        <w:ind w:left="2966"/>
        <w:rPr>
          <w:rFonts w:ascii="Gill Sans MT"/>
        </w:rPr>
      </w:pPr>
      <w:r>
        <w:br w:type="column"/>
      </w:r>
      <w:commentRangeStart w:id="0"/>
      <w:r>
        <w:rPr>
          <w:rFonts w:ascii="Gill Sans MT"/>
          <w:w w:val="105"/>
        </w:rPr>
        <w:lastRenderedPageBreak/>
        <w:t>Domingo</w:t>
      </w:r>
    </w:p>
    <w:p w14:paraId="44E06752" w14:textId="77777777" w:rsidR="0032409A" w:rsidRDefault="00A14940">
      <w:pPr>
        <w:pStyle w:val="BodyText"/>
        <w:spacing w:before="15"/>
        <w:ind w:left="2966"/>
        <w:rPr>
          <w:rFonts w:ascii="Gill Sans MT" w:hAnsi="Gill Sans MT"/>
        </w:rPr>
      </w:pPr>
      <w:r>
        <w:rPr>
          <w:rFonts w:ascii="Gill Sans MT" w:hAnsi="Gill Sans MT"/>
          <w:w w:val="105"/>
        </w:rPr>
        <w:t>10 – 13 horas</w:t>
      </w:r>
      <w:commentRangeEnd w:id="0"/>
      <w:r w:rsidR="00B45835">
        <w:rPr>
          <w:rStyle w:val="CommentReference"/>
          <w:rFonts w:ascii="Gill Sans MT" w:eastAsia="Gill Sans MT" w:hAnsi="Gill Sans MT" w:cs="Gill Sans MT"/>
        </w:rPr>
        <w:commentReference w:id="0"/>
      </w:r>
    </w:p>
    <w:p w14:paraId="6FE87F57" w14:textId="77777777" w:rsidR="0032409A" w:rsidRDefault="0032409A">
      <w:pPr>
        <w:sectPr w:rsidR="0032409A">
          <w:type w:val="continuous"/>
          <w:pgSz w:w="11910" w:h="16840"/>
          <w:pgMar w:top="780" w:right="1680" w:bottom="940" w:left="1220" w:header="720" w:footer="720" w:gutter="0"/>
          <w:cols w:num="2" w:space="720" w:equalWidth="0">
            <w:col w:w="3378" w:space="111"/>
            <w:col w:w="5521"/>
          </w:cols>
        </w:sectPr>
      </w:pPr>
    </w:p>
    <w:p w14:paraId="456A228B" w14:textId="77777777" w:rsidR="0032409A" w:rsidRDefault="00A14940">
      <w:pPr>
        <w:pStyle w:val="BodyText"/>
        <w:tabs>
          <w:tab w:val="left" w:pos="6455"/>
        </w:tabs>
        <w:spacing w:before="476"/>
        <w:ind w:left="2966"/>
        <w:rPr>
          <w:rFonts w:ascii="Gill Sans MT"/>
        </w:rPr>
      </w:pPr>
      <w:r>
        <w:rPr>
          <w:rFonts w:ascii="Gill Sans MT"/>
          <w:w w:val="105"/>
        </w:rPr>
        <w:lastRenderedPageBreak/>
        <w:t>Ninguno</w:t>
      </w:r>
      <w:r>
        <w:rPr>
          <w:rFonts w:ascii="Gill Sans MT"/>
          <w:w w:val="105"/>
        </w:rPr>
        <w:tab/>
        <w:t>Obligatorio</w:t>
      </w:r>
    </w:p>
    <w:p w14:paraId="13BC04BE" w14:textId="77777777" w:rsidR="0032409A" w:rsidRDefault="0032409A">
      <w:pPr>
        <w:rPr>
          <w:sz w:val="28"/>
        </w:rPr>
      </w:pPr>
    </w:p>
    <w:p w14:paraId="2F0EA31F" w14:textId="77777777" w:rsidR="0032409A" w:rsidRDefault="0032409A">
      <w:pPr>
        <w:spacing w:before="10"/>
        <w:rPr>
          <w:sz w:val="35"/>
        </w:rPr>
      </w:pPr>
    </w:p>
    <w:p w14:paraId="5F94BBA5" w14:textId="77777777" w:rsidR="0032409A" w:rsidRDefault="00A14940">
      <w:pPr>
        <w:pStyle w:val="Heading1"/>
        <w:numPr>
          <w:ilvl w:val="0"/>
          <w:numId w:val="2"/>
        </w:numPr>
        <w:tabs>
          <w:tab w:val="left" w:pos="733"/>
        </w:tabs>
        <w:ind w:hanging="368"/>
        <w:jc w:val="left"/>
      </w:pPr>
      <w:r>
        <w:t>FUNDAMENTACIÓN</w:t>
      </w:r>
    </w:p>
    <w:p w14:paraId="67EF8B8C" w14:textId="77777777" w:rsidR="0032409A" w:rsidRDefault="0032409A">
      <w:pPr>
        <w:spacing w:before="2"/>
        <w:rPr>
          <w:b/>
          <w:sz w:val="24"/>
        </w:rPr>
      </w:pPr>
    </w:p>
    <w:p w14:paraId="6BC95532" w14:textId="77777777" w:rsidR="0032409A" w:rsidRDefault="00A14940">
      <w:pPr>
        <w:spacing w:before="1" w:line="237" w:lineRule="auto"/>
        <w:ind w:left="590" w:right="113"/>
        <w:jc w:val="both"/>
        <w:rPr>
          <w:sz w:val="24"/>
        </w:rPr>
      </w:pPr>
      <w:r>
        <w:rPr>
          <w:sz w:val="24"/>
        </w:rPr>
        <w:t xml:space="preserve">Este curso busca desarrollar en el alumno </w:t>
      </w:r>
      <w:r w:rsidR="002E3EFC">
        <w:rPr>
          <w:sz w:val="24"/>
        </w:rPr>
        <w:t>sus competencias analíticas cuantitativas</w:t>
      </w:r>
      <w:r>
        <w:rPr>
          <w:sz w:val="24"/>
        </w:rPr>
        <w:t xml:space="preserve"> para poder explorar datos y probar hipótesis. Este curso permite al alumno situarse como analista público que da soporte científico a sus propuestas de política y gestión.</w:t>
      </w:r>
    </w:p>
    <w:p w14:paraId="25D6491D" w14:textId="77777777" w:rsidR="0032409A" w:rsidRDefault="0032409A">
      <w:pPr>
        <w:spacing w:before="4"/>
        <w:rPr>
          <w:sz w:val="24"/>
        </w:rPr>
      </w:pPr>
    </w:p>
    <w:p w14:paraId="28BFB162" w14:textId="77777777" w:rsidR="0032409A" w:rsidRDefault="00A14940">
      <w:pPr>
        <w:pStyle w:val="ListParagraph"/>
        <w:numPr>
          <w:ilvl w:val="0"/>
          <w:numId w:val="2"/>
        </w:numPr>
        <w:tabs>
          <w:tab w:val="left" w:pos="733"/>
        </w:tabs>
        <w:ind w:hanging="448"/>
        <w:jc w:val="left"/>
        <w:rPr>
          <w:b/>
          <w:sz w:val="24"/>
        </w:rPr>
      </w:pPr>
      <w:r>
        <w:rPr>
          <w:b/>
          <w:sz w:val="24"/>
        </w:rPr>
        <w:t>SUMILLA</w:t>
      </w:r>
    </w:p>
    <w:p w14:paraId="5D04B9E4" w14:textId="77777777" w:rsidR="0032409A" w:rsidRDefault="0032409A">
      <w:pPr>
        <w:rPr>
          <w:b/>
          <w:sz w:val="24"/>
        </w:rPr>
      </w:pPr>
    </w:p>
    <w:p w14:paraId="195C5000" w14:textId="77777777" w:rsidR="0032409A" w:rsidRDefault="00A14940">
      <w:pPr>
        <w:ind w:left="590" w:right="113"/>
        <w:jc w:val="both"/>
        <w:rPr>
          <w:sz w:val="24"/>
        </w:rPr>
      </w:pPr>
      <w:r>
        <w:rPr>
          <w:sz w:val="24"/>
        </w:rPr>
        <w:t xml:space="preserve">El curso desarrolla aspectos teóricos y prácticos de la exploración de datos </w:t>
      </w:r>
      <w:commentRangeStart w:id="1"/>
      <w:r>
        <w:rPr>
          <w:sz w:val="24"/>
        </w:rPr>
        <w:t>la</w:t>
      </w:r>
      <w:commentRangeEnd w:id="1"/>
      <w:r w:rsidR="00B45835">
        <w:rPr>
          <w:rStyle w:val="CommentReference"/>
        </w:rPr>
        <w:commentReference w:id="1"/>
      </w:r>
      <w:r>
        <w:rPr>
          <w:sz w:val="24"/>
        </w:rPr>
        <w:t xml:space="preserve"> construcción de indicadores ordinales y la prueba de hipótesis. La exploración incluye métodos para variables categóricas y numéricas, la construcción de indicadores ordinales mediante técnicas de conglomerados, y la prueba de hipótesis mediante regresión lineal y</w:t>
      </w:r>
      <w:r>
        <w:rPr>
          <w:spacing w:val="-1"/>
          <w:sz w:val="24"/>
        </w:rPr>
        <w:t xml:space="preserve"> </w:t>
      </w:r>
      <w:del w:id="2" w:author="G" w:date="2019-08-13T09:39:00Z">
        <w:r w:rsidDel="00B45835">
          <w:rPr>
            <w:sz w:val="24"/>
          </w:rPr>
          <w:delText>logísitica</w:delText>
        </w:r>
      </w:del>
      <w:ins w:id="3" w:author="G" w:date="2019-08-13T09:39:00Z">
        <w:r w:rsidR="00B45835">
          <w:rPr>
            <w:sz w:val="24"/>
          </w:rPr>
          <w:t>logística</w:t>
        </w:r>
      </w:ins>
      <w:r>
        <w:rPr>
          <w:sz w:val="24"/>
        </w:rPr>
        <w:t>.</w:t>
      </w:r>
    </w:p>
    <w:p w14:paraId="0575C042" w14:textId="77777777" w:rsidR="0032409A" w:rsidRDefault="0032409A">
      <w:pPr>
        <w:spacing w:before="1"/>
        <w:rPr>
          <w:sz w:val="24"/>
        </w:rPr>
      </w:pPr>
    </w:p>
    <w:p w14:paraId="115D568E" w14:textId="77777777" w:rsidR="0032409A" w:rsidRDefault="00A14940">
      <w:pPr>
        <w:pStyle w:val="ListParagraph"/>
        <w:numPr>
          <w:ilvl w:val="0"/>
          <w:numId w:val="2"/>
        </w:numPr>
        <w:tabs>
          <w:tab w:val="left" w:pos="733"/>
        </w:tabs>
        <w:ind w:hanging="461"/>
        <w:jc w:val="left"/>
        <w:rPr>
          <w:b/>
          <w:sz w:val="24"/>
        </w:rPr>
      </w:pPr>
      <w:r>
        <w:rPr>
          <w:b/>
          <w:sz w:val="24"/>
        </w:rPr>
        <w:t>RESULTADOS DE APRENDIZAJE</w:t>
      </w:r>
    </w:p>
    <w:p w14:paraId="44CE505D" w14:textId="77777777" w:rsidR="0032409A" w:rsidRDefault="0032409A">
      <w:pPr>
        <w:rPr>
          <w:b/>
          <w:sz w:val="24"/>
        </w:rPr>
      </w:pPr>
    </w:p>
    <w:p w14:paraId="39EDE444" w14:textId="77777777" w:rsidR="0032409A" w:rsidRDefault="00A14940">
      <w:pPr>
        <w:ind w:left="590"/>
        <w:jc w:val="both"/>
        <w:rPr>
          <w:sz w:val="24"/>
        </w:rPr>
      </w:pPr>
      <w:r>
        <w:rPr>
          <w:sz w:val="24"/>
        </w:rPr>
        <w:t>Resultado de aprendizaje general</w:t>
      </w:r>
    </w:p>
    <w:p w14:paraId="765ACE6E" w14:textId="77777777" w:rsidR="0032409A" w:rsidRDefault="0032409A">
      <w:pPr>
        <w:rPr>
          <w:sz w:val="24"/>
        </w:rPr>
      </w:pPr>
    </w:p>
    <w:p w14:paraId="14AE47FA" w14:textId="77777777" w:rsidR="0032409A" w:rsidRDefault="00A14940">
      <w:pPr>
        <w:ind w:left="590" w:right="113"/>
        <w:jc w:val="both"/>
        <w:rPr>
          <w:sz w:val="24"/>
        </w:rPr>
      </w:pPr>
      <w:r>
        <w:rPr>
          <w:sz w:val="24"/>
        </w:rPr>
        <w:t>Al finalizar el curso de Estadística para el Sector Público, el estudiante tiene una visión integral del proceso de exploración y prueba de hipótesis, tal que de soporte a la toma de decisiones</w:t>
      </w:r>
      <w:r>
        <w:rPr>
          <w:spacing w:val="-3"/>
          <w:sz w:val="24"/>
        </w:rPr>
        <w:t xml:space="preserve"> </w:t>
      </w:r>
      <w:r>
        <w:rPr>
          <w:sz w:val="24"/>
        </w:rPr>
        <w:t>políticas.</w:t>
      </w:r>
    </w:p>
    <w:p w14:paraId="7D0BF897" w14:textId="77777777" w:rsidR="0032409A" w:rsidRDefault="0032409A">
      <w:pPr>
        <w:spacing w:before="1"/>
        <w:rPr>
          <w:sz w:val="24"/>
        </w:rPr>
      </w:pPr>
    </w:p>
    <w:p w14:paraId="4F4CB097" w14:textId="77777777" w:rsidR="0032409A" w:rsidRDefault="00A14940">
      <w:pPr>
        <w:pStyle w:val="ListParagraph"/>
        <w:numPr>
          <w:ilvl w:val="1"/>
          <w:numId w:val="2"/>
        </w:numPr>
        <w:tabs>
          <w:tab w:val="left" w:pos="733"/>
        </w:tabs>
        <w:ind w:left="732" w:hanging="143"/>
        <w:rPr>
          <w:rFonts w:ascii="Symbol" w:hAnsi="Symbol"/>
          <w:sz w:val="24"/>
        </w:rPr>
      </w:pPr>
      <w:r>
        <w:rPr>
          <w:sz w:val="24"/>
        </w:rPr>
        <w:t>Contenidos:</w:t>
      </w:r>
    </w:p>
    <w:p w14:paraId="4C1F74E2" w14:textId="77777777" w:rsidR="0032409A" w:rsidRDefault="00A14940">
      <w:pPr>
        <w:pStyle w:val="ListParagraph"/>
        <w:numPr>
          <w:ilvl w:val="2"/>
          <w:numId w:val="2"/>
        </w:numPr>
        <w:tabs>
          <w:tab w:val="left" w:pos="1453"/>
        </w:tabs>
        <w:spacing w:line="287" w:lineRule="exact"/>
        <w:ind w:hanging="361"/>
        <w:rPr>
          <w:sz w:val="24"/>
        </w:rPr>
      </w:pPr>
      <w:r>
        <w:rPr>
          <w:sz w:val="24"/>
        </w:rPr>
        <w:t>Exploración Univariada de</w:t>
      </w:r>
      <w:r>
        <w:rPr>
          <w:spacing w:val="-2"/>
          <w:sz w:val="24"/>
        </w:rPr>
        <w:t xml:space="preserve"> </w:t>
      </w:r>
      <w:r>
        <w:rPr>
          <w:sz w:val="24"/>
        </w:rPr>
        <w:t>Datos</w:t>
      </w:r>
    </w:p>
    <w:p w14:paraId="6DD3EEBF" w14:textId="77777777" w:rsidR="0032409A" w:rsidRDefault="00A14940">
      <w:pPr>
        <w:pStyle w:val="ListParagraph"/>
        <w:numPr>
          <w:ilvl w:val="2"/>
          <w:numId w:val="2"/>
        </w:numPr>
        <w:tabs>
          <w:tab w:val="left" w:pos="1453"/>
        </w:tabs>
        <w:spacing w:line="278" w:lineRule="exact"/>
        <w:ind w:hanging="361"/>
        <w:rPr>
          <w:sz w:val="24"/>
        </w:rPr>
      </w:pPr>
      <w:r>
        <w:rPr>
          <w:sz w:val="24"/>
        </w:rPr>
        <w:t>Exploración Bivariada de</w:t>
      </w:r>
      <w:r>
        <w:rPr>
          <w:spacing w:val="-2"/>
          <w:sz w:val="24"/>
        </w:rPr>
        <w:t xml:space="preserve"> </w:t>
      </w:r>
      <w:r>
        <w:rPr>
          <w:sz w:val="24"/>
        </w:rPr>
        <w:t>Datos</w:t>
      </w:r>
    </w:p>
    <w:p w14:paraId="767AFDC2" w14:textId="77777777" w:rsidR="0032409A" w:rsidRDefault="00A14940">
      <w:pPr>
        <w:pStyle w:val="ListParagraph"/>
        <w:numPr>
          <w:ilvl w:val="2"/>
          <w:numId w:val="2"/>
        </w:numPr>
        <w:tabs>
          <w:tab w:val="left" w:pos="1453"/>
        </w:tabs>
        <w:spacing w:line="278" w:lineRule="exact"/>
        <w:ind w:hanging="361"/>
        <w:rPr>
          <w:sz w:val="24"/>
        </w:rPr>
      </w:pPr>
      <w:r>
        <w:rPr>
          <w:sz w:val="24"/>
        </w:rPr>
        <w:t>Construcción de</w:t>
      </w:r>
      <w:r>
        <w:rPr>
          <w:spacing w:val="-1"/>
          <w:sz w:val="24"/>
        </w:rPr>
        <w:t xml:space="preserve"> </w:t>
      </w:r>
      <w:r>
        <w:rPr>
          <w:sz w:val="24"/>
        </w:rPr>
        <w:t>Conglomerados</w:t>
      </w:r>
    </w:p>
    <w:p w14:paraId="6765FCBA" w14:textId="77777777" w:rsidR="0032409A" w:rsidRDefault="00A14940">
      <w:pPr>
        <w:pStyle w:val="ListParagraph"/>
        <w:numPr>
          <w:ilvl w:val="2"/>
          <w:numId w:val="2"/>
        </w:numPr>
        <w:tabs>
          <w:tab w:val="left" w:pos="1453"/>
        </w:tabs>
        <w:spacing w:line="278" w:lineRule="exact"/>
        <w:ind w:hanging="361"/>
        <w:rPr>
          <w:sz w:val="24"/>
        </w:rPr>
      </w:pPr>
      <w:r>
        <w:rPr>
          <w:sz w:val="24"/>
        </w:rPr>
        <w:t>Análisis de regresión</w:t>
      </w:r>
      <w:r>
        <w:rPr>
          <w:spacing w:val="-1"/>
          <w:sz w:val="24"/>
        </w:rPr>
        <w:t xml:space="preserve"> </w:t>
      </w:r>
      <w:r>
        <w:rPr>
          <w:sz w:val="24"/>
        </w:rPr>
        <w:t>lineal</w:t>
      </w:r>
    </w:p>
    <w:p w14:paraId="4E9D5226" w14:textId="77777777" w:rsidR="0032409A" w:rsidRDefault="00A14940">
      <w:pPr>
        <w:pStyle w:val="ListParagraph"/>
        <w:numPr>
          <w:ilvl w:val="2"/>
          <w:numId w:val="2"/>
        </w:numPr>
        <w:tabs>
          <w:tab w:val="left" w:pos="1453"/>
        </w:tabs>
        <w:spacing w:line="287" w:lineRule="exact"/>
        <w:ind w:hanging="361"/>
        <w:rPr>
          <w:sz w:val="24"/>
        </w:rPr>
      </w:pPr>
      <w:r>
        <w:rPr>
          <w:sz w:val="24"/>
        </w:rPr>
        <w:t>Análisis de regresión</w:t>
      </w:r>
      <w:r>
        <w:rPr>
          <w:spacing w:val="-1"/>
          <w:sz w:val="24"/>
        </w:rPr>
        <w:t xml:space="preserve"> </w:t>
      </w:r>
      <w:r>
        <w:rPr>
          <w:sz w:val="24"/>
        </w:rPr>
        <w:t>logística</w:t>
      </w:r>
    </w:p>
    <w:p w14:paraId="046548D6" w14:textId="77777777" w:rsidR="0032409A" w:rsidRDefault="0032409A">
      <w:pPr>
        <w:spacing w:line="287" w:lineRule="exact"/>
        <w:rPr>
          <w:sz w:val="24"/>
        </w:rPr>
        <w:sectPr w:rsidR="0032409A">
          <w:type w:val="continuous"/>
          <w:pgSz w:w="11910" w:h="16840"/>
          <w:pgMar w:top="780" w:right="1680" w:bottom="940" w:left="1220" w:header="720" w:footer="720" w:gutter="0"/>
          <w:cols w:space="720"/>
        </w:sectPr>
      </w:pPr>
    </w:p>
    <w:p w14:paraId="3CA7E2BA" w14:textId="77777777" w:rsidR="0032409A" w:rsidRDefault="0032409A">
      <w:pPr>
        <w:rPr>
          <w:sz w:val="20"/>
        </w:rPr>
      </w:pPr>
    </w:p>
    <w:p w14:paraId="0FB1E120" w14:textId="77777777" w:rsidR="0032409A" w:rsidRDefault="0032409A">
      <w:pPr>
        <w:rPr>
          <w:sz w:val="20"/>
        </w:rPr>
      </w:pPr>
    </w:p>
    <w:p w14:paraId="36163D27" w14:textId="77777777" w:rsidR="0032409A" w:rsidRDefault="0032409A">
      <w:pPr>
        <w:rPr>
          <w:sz w:val="20"/>
        </w:rPr>
      </w:pPr>
    </w:p>
    <w:p w14:paraId="0E34C14F" w14:textId="77777777" w:rsidR="0032409A" w:rsidRDefault="0032409A">
      <w:pPr>
        <w:spacing w:before="9"/>
        <w:rPr>
          <w:sz w:val="20"/>
        </w:rPr>
      </w:pPr>
    </w:p>
    <w:p w14:paraId="18E8B9C3" w14:textId="77777777" w:rsidR="0032409A" w:rsidRDefault="00A14940">
      <w:pPr>
        <w:pStyle w:val="ListParagraph"/>
        <w:numPr>
          <w:ilvl w:val="0"/>
          <w:numId w:val="2"/>
        </w:numPr>
        <w:tabs>
          <w:tab w:val="left" w:pos="733"/>
        </w:tabs>
        <w:spacing w:before="101"/>
        <w:ind w:hanging="381"/>
        <w:jc w:val="left"/>
        <w:rPr>
          <w:b/>
          <w:sz w:val="24"/>
        </w:rPr>
      </w:pPr>
      <w:r>
        <w:rPr>
          <w:b/>
          <w:sz w:val="24"/>
        </w:rPr>
        <w:t>METODOLOGÍA</w:t>
      </w:r>
    </w:p>
    <w:p w14:paraId="332B1AF3" w14:textId="77777777" w:rsidR="0032409A" w:rsidRDefault="0032409A">
      <w:pPr>
        <w:rPr>
          <w:b/>
          <w:sz w:val="24"/>
        </w:rPr>
      </w:pPr>
    </w:p>
    <w:p w14:paraId="17B59D18" w14:textId="77777777" w:rsidR="0032409A" w:rsidRDefault="00A14940">
      <w:pPr>
        <w:ind w:left="590" w:right="113"/>
        <w:jc w:val="both"/>
        <w:rPr>
          <w:sz w:val="24"/>
        </w:rPr>
      </w:pPr>
      <w:r>
        <w:rPr>
          <w:sz w:val="24"/>
        </w:rPr>
        <w:t>El curso hará uso de diversas estrategias de aprendizaje complementarias para el logro de sus objetivos. Los contenidos de mayor densidad teórica serán abordados por medio de exposiciones del docente, las cuales serán luego reelaboradas y apropiados por los alumnos por medio de trabajos grupales tanto dentro como fuera de clase.</w:t>
      </w:r>
    </w:p>
    <w:p w14:paraId="2D5859C4" w14:textId="77777777" w:rsidR="0032409A" w:rsidRDefault="0032409A">
      <w:pPr>
        <w:rPr>
          <w:sz w:val="24"/>
        </w:rPr>
      </w:pPr>
    </w:p>
    <w:p w14:paraId="317888F3" w14:textId="77777777" w:rsidR="0032409A" w:rsidRDefault="00A14940">
      <w:pPr>
        <w:pStyle w:val="ListParagraph"/>
        <w:numPr>
          <w:ilvl w:val="0"/>
          <w:numId w:val="2"/>
        </w:numPr>
        <w:tabs>
          <w:tab w:val="left" w:pos="733"/>
        </w:tabs>
        <w:ind w:hanging="461"/>
        <w:jc w:val="left"/>
        <w:rPr>
          <w:b/>
          <w:sz w:val="24"/>
        </w:rPr>
      </w:pPr>
      <w:r>
        <w:rPr>
          <w:b/>
          <w:sz w:val="24"/>
        </w:rPr>
        <w:t>RECURSOS</w:t>
      </w:r>
    </w:p>
    <w:p w14:paraId="782A9676" w14:textId="77777777" w:rsidR="0032409A" w:rsidRDefault="0032409A">
      <w:pPr>
        <w:rPr>
          <w:b/>
          <w:sz w:val="24"/>
        </w:rPr>
      </w:pPr>
    </w:p>
    <w:p w14:paraId="14DB11F3" w14:textId="77777777" w:rsidR="0032409A" w:rsidRDefault="00A14940">
      <w:pPr>
        <w:ind w:left="590"/>
        <w:rPr>
          <w:sz w:val="24"/>
        </w:rPr>
      </w:pPr>
      <w:r>
        <w:rPr>
          <w:sz w:val="24"/>
        </w:rPr>
        <w:t>El curso contempla el uso de herramientas informáticas para el análisis estadístico:</w:t>
      </w:r>
    </w:p>
    <w:p w14:paraId="334C4C1A" w14:textId="77777777" w:rsidR="0032409A" w:rsidRDefault="00A14940">
      <w:pPr>
        <w:pStyle w:val="ListParagraph"/>
        <w:numPr>
          <w:ilvl w:val="1"/>
          <w:numId w:val="2"/>
        </w:numPr>
        <w:tabs>
          <w:tab w:val="left" w:pos="732"/>
          <w:tab w:val="left" w:pos="733"/>
        </w:tabs>
        <w:spacing w:before="1"/>
        <w:ind w:left="732" w:hanging="361"/>
        <w:rPr>
          <w:rFonts w:ascii="Symbol" w:hAnsi="Symbol"/>
          <w:sz w:val="24"/>
        </w:rPr>
      </w:pPr>
      <w:r>
        <w:rPr>
          <w:sz w:val="24"/>
        </w:rPr>
        <w:t>GoogleDocs.</w:t>
      </w:r>
    </w:p>
    <w:p w14:paraId="11105D76" w14:textId="77777777" w:rsidR="0032409A" w:rsidRDefault="00A14940">
      <w:pPr>
        <w:pStyle w:val="ListParagraph"/>
        <w:numPr>
          <w:ilvl w:val="1"/>
          <w:numId w:val="2"/>
        </w:numPr>
        <w:tabs>
          <w:tab w:val="left" w:pos="732"/>
          <w:tab w:val="left" w:pos="733"/>
        </w:tabs>
        <w:spacing w:before="1" w:line="295" w:lineRule="exact"/>
        <w:ind w:left="732" w:hanging="361"/>
        <w:rPr>
          <w:rFonts w:ascii="Symbol" w:hAnsi="Symbol"/>
          <w:sz w:val="24"/>
        </w:rPr>
      </w:pPr>
      <w:r>
        <w:rPr>
          <w:sz w:val="24"/>
        </w:rPr>
        <w:t>Excel.</w:t>
      </w:r>
    </w:p>
    <w:p w14:paraId="3BDE2D71" w14:textId="77777777" w:rsidR="0032409A" w:rsidRDefault="00A14940">
      <w:pPr>
        <w:pStyle w:val="ListParagraph"/>
        <w:numPr>
          <w:ilvl w:val="1"/>
          <w:numId w:val="2"/>
        </w:numPr>
        <w:tabs>
          <w:tab w:val="left" w:pos="732"/>
          <w:tab w:val="left" w:pos="733"/>
        </w:tabs>
        <w:spacing w:line="295" w:lineRule="exact"/>
        <w:ind w:left="732" w:hanging="361"/>
        <w:rPr>
          <w:rFonts w:ascii="Symbol" w:hAnsi="Symbol"/>
          <w:sz w:val="24"/>
        </w:rPr>
      </w:pPr>
      <w:r>
        <w:rPr>
          <w:sz w:val="24"/>
        </w:rPr>
        <w:t>RStudio.</w:t>
      </w:r>
    </w:p>
    <w:p w14:paraId="55821D05" w14:textId="77777777" w:rsidR="0032409A" w:rsidRDefault="0032409A">
      <w:pPr>
        <w:rPr>
          <w:sz w:val="24"/>
        </w:rPr>
      </w:pPr>
    </w:p>
    <w:p w14:paraId="7BA021E7" w14:textId="77777777" w:rsidR="0032409A" w:rsidRDefault="00A14940">
      <w:pPr>
        <w:pStyle w:val="ListParagraph"/>
        <w:numPr>
          <w:ilvl w:val="0"/>
          <w:numId w:val="2"/>
        </w:numPr>
        <w:tabs>
          <w:tab w:val="left" w:pos="733"/>
        </w:tabs>
        <w:spacing w:before="1"/>
        <w:ind w:hanging="541"/>
        <w:jc w:val="left"/>
        <w:rPr>
          <w:b/>
          <w:sz w:val="24"/>
        </w:rPr>
      </w:pPr>
      <w:r>
        <w:rPr>
          <w:b/>
          <w:sz w:val="24"/>
        </w:rPr>
        <w:t>EVALUACIÓN</w:t>
      </w:r>
    </w:p>
    <w:p w14:paraId="494199FF" w14:textId="77777777" w:rsidR="0032409A" w:rsidRDefault="0032409A">
      <w:pPr>
        <w:spacing w:before="7"/>
        <w:rPr>
          <w:b/>
          <w:sz w:val="24"/>
        </w:rPr>
      </w:pPr>
    </w:p>
    <w:tbl>
      <w:tblPr>
        <w:tblStyle w:val="TableNormal1"/>
        <w:tblW w:w="0" w:type="auto"/>
        <w:tblInd w:w="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5"/>
        <w:gridCol w:w="1023"/>
        <w:gridCol w:w="5476"/>
      </w:tblGrid>
      <w:tr w:rsidR="0032409A" w14:paraId="4C468D36" w14:textId="77777777" w:rsidTr="00F2011F">
        <w:trPr>
          <w:trHeight w:val="758"/>
        </w:trPr>
        <w:tc>
          <w:tcPr>
            <w:tcW w:w="1435" w:type="dxa"/>
            <w:shd w:val="clear" w:color="auto" w:fill="EEECE1"/>
          </w:tcPr>
          <w:p w14:paraId="74BDA7DF" w14:textId="77777777" w:rsidR="0032409A" w:rsidRDefault="00A14940">
            <w:pPr>
              <w:pStyle w:val="TableParagraph"/>
              <w:spacing w:before="93"/>
              <w:ind w:left="209" w:right="183" w:firstLine="129"/>
              <w:rPr>
                <w:sz w:val="24"/>
              </w:rPr>
            </w:pPr>
            <w:r>
              <w:rPr>
                <w:sz w:val="24"/>
              </w:rPr>
              <w:t>Tipo de Evaluación</w:t>
            </w:r>
          </w:p>
        </w:tc>
        <w:tc>
          <w:tcPr>
            <w:tcW w:w="1023" w:type="dxa"/>
            <w:shd w:val="clear" w:color="auto" w:fill="EEECE1"/>
          </w:tcPr>
          <w:p w14:paraId="2ADE06DB" w14:textId="77777777" w:rsidR="0032409A" w:rsidRDefault="00A14940">
            <w:pPr>
              <w:pStyle w:val="TableParagraph"/>
              <w:spacing w:before="232"/>
              <w:ind w:left="345" w:right="312"/>
              <w:jc w:val="center"/>
              <w:rPr>
                <w:sz w:val="24"/>
              </w:rPr>
            </w:pPr>
            <w:r>
              <w:rPr>
                <w:sz w:val="24"/>
              </w:rPr>
              <w:t>Peso</w:t>
            </w:r>
          </w:p>
        </w:tc>
        <w:tc>
          <w:tcPr>
            <w:tcW w:w="5476" w:type="dxa"/>
            <w:shd w:val="clear" w:color="auto" w:fill="EEECE1"/>
          </w:tcPr>
          <w:p w14:paraId="22B9C851" w14:textId="77777777" w:rsidR="0032409A" w:rsidRDefault="00A14940">
            <w:pPr>
              <w:pStyle w:val="TableParagraph"/>
              <w:spacing w:before="232"/>
              <w:ind w:left="2063" w:right="2043"/>
              <w:jc w:val="center"/>
              <w:rPr>
                <w:sz w:val="24"/>
              </w:rPr>
            </w:pPr>
            <w:r>
              <w:rPr>
                <w:sz w:val="24"/>
              </w:rPr>
              <w:t>Descripción</w:t>
            </w:r>
          </w:p>
        </w:tc>
      </w:tr>
      <w:tr w:rsidR="0032409A" w14:paraId="2611EF17" w14:textId="77777777" w:rsidTr="00F2011F">
        <w:trPr>
          <w:trHeight w:val="1218"/>
        </w:trPr>
        <w:tc>
          <w:tcPr>
            <w:tcW w:w="1435" w:type="dxa"/>
            <w:vAlign w:val="center"/>
          </w:tcPr>
          <w:p w14:paraId="3CC0BC5D" w14:textId="77777777" w:rsidR="0032409A" w:rsidRPr="00F2011F" w:rsidRDefault="00A14940" w:rsidP="00DD328D">
            <w:pPr>
              <w:pStyle w:val="TableParagraph"/>
              <w:jc w:val="center"/>
              <w:rPr>
                <w:sz w:val="21"/>
                <w:szCs w:val="16"/>
              </w:rPr>
            </w:pPr>
            <w:r w:rsidRPr="00F2011F">
              <w:rPr>
                <w:w w:val="105"/>
                <w:sz w:val="21"/>
                <w:szCs w:val="16"/>
              </w:rPr>
              <w:t>Examen Final</w:t>
            </w:r>
          </w:p>
        </w:tc>
        <w:tc>
          <w:tcPr>
            <w:tcW w:w="1023" w:type="dxa"/>
            <w:vAlign w:val="center"/>
          </w:tcPr>
          <w:p w14:paraId="490704D7" w14:textId="77777777" w:rsidR="0032409A" w:rsidRPr="00F2011F" w:rsidRDefault="0032409A" w:rsidP="00DD328D">
            <w:pPr>
              <w:pStyle w:val="TableParagraph"/>
              <w:jc w:val="center"/>
              <w:rPr>
                <w:b/>
                <w:sz w:val="21"/>
                <w:szCs w:val="16"/>
              </w:rPr>
            </w:pPr>
          </w:p>
          <w:p w14:paraId="2D5189C4" w14:textId="77777777" w:rsidR="0032409A" w:rsidRPr="00F2011F" w:rsidRDefault="00A14940" w:rsidP="00DD328D">
            <w:pPr>
              <w:pStyle w:val="TableParagraph"/>
              <w:jc w:val="center"/>
              <w:rPr>
                <w:sz w:val="21"/>
                <w:szCs w:val="16"/>
              </w:rPr>
            </w:pPr>
            <w:r w:rsidRPr="00F2011F">
              <w:rPr>
                <w:sz w:val="21"/>
                <w:szCs w:val="16"/>
              </w:rPr>
              <w:t>30%</w:t>
            </w:r>
          </w:p>
        </w:tc>
        <w:tc>
          <w:tcPr>
            <w:tcW w:w="5476" w:type="dxa"/>
            <w:vAlign w:val="center"/>
          </w:tcPr>
          <w:p w14:paraId="5013E3AB" w14:textId="07F67C57" w:rsidR="0032409A" w:rsidRPr="00F2011F" w:rsidRDefault="00A14940" w:rsidP="00DD328D">
            <w:pPr>
              <w:pStyle w:val="TableParagraph"/>
              <w:jc w:val="center"/>
              <w:rPr>
                <w:sz w:val="21"/>
                <w:szCs w:val="16"/>
              </w:rPr>
            </w:pPr>
            <w:r w:rsidRPr="00F2011F">
              <w:rPr>
                <w:sz w:val="21"/>
                <w:szCs w:val="16"/>
              </w:rPr>
              <w:t xml:space="preserve">De carácter individual. Es </w:t>
            </w:r>
            <w:r w:rsidR="00AD57D0" w:rsidRPr="00F2011F">
              <w:rPr>
                <w:sz w:val="21"/>
                <w:szCs w:val="16"/>
              </w:rPr>
              <w:t>prueba objetiva de 0 a 20.</w:t>
            </w:r>
          </w:p>
        </w:tc>
      </w:tr>
      <w:tr w:rsidR="0032409A" w14:paraId="2A22AC7C" w14:textId="77777777" w:rsidTr="00F2011F">
        <w:trPr>
          <w:trHeight w:val="1218"/>
        </w:trPr>
        <w:tc>
          <w:tcPr>
            <w:tcW w:w="1435" w:type="dxa"/>
            <w:vAlign w:val="center"/>
          </w:tcPr>
          <w:p w14:paraId="190E0246" w14:textId="77777777" w:rsidR="0032409A" w:rsidRPr="00F2011F" w:rsidRDefault="00A14940" w:rsidP="00DD328D">
            <w:pPr>
              <w:pStyle w:val="TableParagraph"/>
              <w:jc w:val="center"/>
              <w:rPr>
                <w:sz w:val="21"/>
                <w:szCs w:val="16"/>
              </w:rPr>
            </w:pPr>
            <w:r w:rsidRPr="00F2011F">
              <w:rPr>
                <w:sz w:val="21"/>
                <w:szCs w:val="16"/>
              </w:rPr>
              <w:t xml:space="preserve">Reporte </w:t>
            </w:r>
            <w:r w:rsidRPr="00F2011F">
              <w:rPr>
                <w:w w:val="105"/>
                <w:sz w:val="21"/>
                <w:szCs w:val="16"/>
              </w:rPr>
              <w:t>Grupal</w:t>
            </w:r>
          </w:p>
        </w:tc>
        <w:tc>
          <w:tcPr>
            <w:tcW w:w="1023" w:type="dxa"/>
            <w:vAlign w:val="center"/>
          </w:tcPr>
          <w:p w14:paraId="69154B55" w14:textId="214E0F09" w:rsidR="0032409A" w:rsidRPr="00F2011F" w:rsidRDefault="00DD328D" w:rsidP="00DD328D">
            <w:pPr>
              <w:pStyle w:val="TableParagraph"/>
              <w:jc w:val="center"/>
              <w:rPr>
                <w:sz w:val="21"/>
                <w:szCs w:val="16"/>
              </w:rPr>
            </w:pPr>
            <w:r w:rsidRPr="00F2011F">
              <w:rPr>
                <w:w w:val="105"/>
                <w:sz w:val="21"/>
                <w:szCs w:val="16"/>
              </w:rPr>
              <w:t>35</w:t>
            </w:r>
            <w:r w:rsidR="00A14940" w:rsidRPr="00F2011F">
              <w:rPr>
                <w:w w:val="105"/>
                <w:sz w:val="21"/>
                <w:szCs w:val="16"/>
              </w:rPr>
              <w:t>%</w:t>
            </w:r>
          </w:p>
        </w:tc>
        <w:tc>
          <w:tcPr>
            <w:tcW w:w="5476" w:type="dxa"/>
            <w:vAlign w:val="center"/>
          </w:tcPr>
          <w:p w14:paraId="74242815" w14:textId="64C206F9" w:rsidR="0032409A" w:rsidRPr="00F2011F" w:rsidRDefault="00A14940" w:rsidP="00DD328D">
            <w:pPr>
              <w:pStyle w:val="TableParagraph"/>
              <w:jc w:val="center"/>
              <w:rPr>
                <w:sz w:val="21"/>
                <w:szCs w:val="16"/>
              </w:rPr>
            </w:pPr>
            <w:r w:rsidRPr="00F2011F">
              <w:rPr>
                <w:sz w:val="21"/>
                <w:szCs w:val="16"/>
              </w:rPr>
              <w:t>Sustentación y entrega de proyecto grupal. Debe incluir acceso a los datos, reporte estadístico y recomendación de política.</w:t>
            </w:r>
            <w:r w:rsidR="00AD57D0" w:rsidRPr="00F2011F">
              <w:rPr>
                <w:sz w:val="21"/>
                <w:szCs w:val="16"/>
              </w:rPr>
              <w:t xml:space="preserve"> Los grupos deben ser de 3 a 4 alumnos. Cada alumno debe proponer y presentar una variable de análisis</w:t>
            </w:r>
            <w:r w:rsidR="00F2011F" w:rsidRPr="00F2011F">
              <w:rPr>
                <w:sz w:val="21"/>
                <w:szCs w:val="16"/>
              </w:rPr>
              <w:t xml:space="preserve"> (ver Anexo A)</w:t>
            </w:r>
          </w:p>
        </w:tc>
      </w:tr>
      <w:tr w:rsidR="0032409A" w14:paraId="3DE7C26B" w14:textId="77777777" w:rsidTr="00F2011F">
        <w:trPr>
          <w:trHeight w:val="1218"/>
        </w:trPr>
        <w:tc>
          <w:tcPr>
            <w:tcW w:w="1435" w:type="dxa"/>
            <w:vAlign w:val="center"/>
          </w:tcPr>
          <w:p w14:paraId="1F5FB7F4" w14:textId="77777777" w:rsidR="0032409A" w:rsidRPr="00F2011F" w:rsidRDefault="00A14940" w:rsidP="00DD328D">
            <w:pPr>
              <w:pStyle w:val="TableParagraph"/>
              <w:jc w:val="center"/>
              <w:rPr>
                <w:sz w:val="21"/>
                <w:szCs w:val="16"/>
              </w:rPr>
            </w:pPr>
            <w:r w:rsidRPr="00F2011F">
              <w:rPr>
                <w:w w:val="105"/>
                <w:sz w:val="21"/>
                <w:szCs w:val="16"/>
              </w:rPr>
              <w:t>Participación</w:t>
            </w:r>
          </w:p>
        </w:tc>
        <w:tc>
          <w:tcPr>
            <w:tcW w:w="1023" w:type="dxa"/>
            <w:vAlign w:val="center"/>
          </w:tcPr>
          <w:p w14:paraId="23B21828" w14:textId="3ACC4B07" w:rsidR="0032409A" w:rsidRPr="00F2011F" w:rsidRDefault="00AD57D0" w:rsidP="00DD328D">
            <w:pPr>
              <w:pStyle w:val="TableParagraph"/>
              <w:jc w:val="center"/>
              <w:rPr>
                <w:sz w:val="21"/>
                <w:szCs w:val="16"/>
              </w:rPr>
            </w:pPr>
            <w:r w:rsidRPr="00F2011F">
              <w:rPr>
                <w:w w:val="105"/>
                <w:sz w:val="21"/>
                <w:szCs w:val="16"/>
              </w:rPr>
              <w:t>5</w:t>
            </w:r>
            <w:r w:rsidR="00A14940" w:rsidRPr="00F2011F">
              <w:rPr>
                <w:w w:val="105"/>
                <w:sz w:val="21"/>
                <w:szCs w:val="16"/>
              </w:rPr>
              <w:t>%</w:t>
            </w:r>
          </w:p>
        </w:tc>
        <w:tc>
          <w:tcPr>
            <w:tcW w:w="5476" w:type="dxa"/>
            <w:vAlign w:val="center"/>
          </w:tcPr>
          <w:p w14:paraId="230CD22D" w14:textId="139C2DCB" w:rsidR="0032409A" w:rsidRPr="00F2011F" w:rsidRDefault="00A14940" w:rsidP="00DD328D">
            <w:pPr>
              <w:pStyle w:val="TableParagraph"/>
              <w:jc w:val="center"/>
              <w:rPr>
                <w:sz w:val="21"/>
                <w:szCs w:val="16"/>
              </w:rPr>
            </w:pPr>
            <w:r w:rsidRPr="00F2011F">
              <w:rPr>
                <w:sz w:val="21"/>
                <w:szCs w:val="16"/>
              </w:rPr>
              <w:t>Nota obtenida de la asistencia puntual a clase.</w:t>
            </w:r>
            <w:r w:rsidR="00AD57D0" w:rsidRPr="00F2011F">
              <w:rPr>
                <w:sz w:val="21"/>
                <w:szCs w:val="16"/>
              </w:rPr>
              <w:t xml:space="preserve"> Se pierde por inasistencia o llegar más de 10 minutos tarde.</w:t>
            </w:r>
          </w:p>
        </w:tc>
      </w:tr>
      <w:tr w:rsidR="00AD57D0" w14:paraId="64BA3E48" w14:textId="77777777" w:rsidTr="00F2011F">
        <w:trPr>
          <w:trHeight w:val="1218"/>
        </w:trPr>
        <w:tc>
          <w:tcPr>
            <w:tcW w:w="1435" w:type="dxa"/>
            <w:vAlign w:val="center"/>
          </w:tcPr>
          <w:p w14:paraId="2A4D7F0E" w14:textId="57F4384E" w:rsidR="00AD57D0" w:rsidRPr="00F2011F" w:rsidRDefault="00AD57D0" w:rsidP="00DD328D">
            <w:pPr>
              <w:pStyle w:val="TableParagraph"/>
              <w:jc w:val="center"/>
              <w:rPr>
                <w:b/>
                <w:sz w:val="21"/>
                <w:szCs w:val="16"/>
              </w:rPr>
            </w:pPr>
            <w:r w:rsidRPr="00F2011F">
              <w:rPr>
                <w:w w:val="105"/>
                <w:sz w:val="21"/>
                <w:szCs w:val="16"/>
              </w:rPr>
              <w:t>Laboratorio</w:t>
            </w:r>
          </w:p>
        </w:tc>
        <w:tc>
          <w:tcPr>
            <w:tcW w:w="1023" w:type="dxa"/>
            <w:vAlign w:val="center"/>
          </w:tcPr>
          <w:p w14:paraId="7A0FFB06" w14:textId="0499E6DA" w:rsidR="00AD57D0" w:rsidRPr="00F2011F" w:rsidRDefault="00DD328D" w:rsidP="00DD328D">
            <w:pPr>
              <w:pStyle w:val="TableParagraph"/>
              <w:jc w:val="center"/>
              <w:rPr>
                <w:b/>
                <w:sz w:val="21"/>
                <w:szCs w:val="16"/>
              </w:rPr>
            </w:pPr>
            <w:r w:rsidRPr="00F2011F">
              <w:rPr>
                <w:w w:val="105"/>
                <w:sz w:val="21"/>
                <w:szCs w:val="16"/>
              </w:rPr>
              <w:t>30</w:t>
            </w:r>
            <w:r w:rsidR="00AD57D0" w:rsidRPr="00F2011F">
              <w:rPr>
                <w:w w:val="105"/>
                <w:sz w:val="21"/>
                <w:szCs w:val="16"/>
              </w:rPr>
              <w:t>%</w:t>
            </w:r>
          </w:p>
        </w:tc>
        <w:tc>
          <w:tcPr>
            <w:tcW w:w="5476" w:type="dxa"/>
            <w:vAlign w:val="center"/>
          </w:tcPr>
          <w:p w14:paraId="521E0532" w14:textId="7FB0984D" w:rsidR="00AD57D0" w:rsidRPr="00F2011F" w:rsidRDefault="00DD328D" w:rsidP="00DD328D">
            <w:pPr>
              <w:pStyle w:val="TableParagraph"/>
              <w:jc w:val="center"/>
              <w:rPr>
                <w:sz w:val="21"/>
                <w:szCs w:val="16"/>
              </w:rPr>
            </w:pPr>
            <w:r w:rsidRPr="00F2011F">
              <w:rPr>
                <w:sz w:val="21"/>
                <w:szCs w:val="16"/>
              </w:rPr>
              <w:t>Cada clase se dejará un ejercicio. Resolver y entregar dentro de horario de clase le da cinco puntos. Se dará 3.3 puntos por cada entrega (son 6 en total).</w:t>
            </w:r>
          </w:p>
        </w:tc>
      </w:tr>
    </w:tbl>
    <w:p w14:paraId="7F1A6AF1" w14:textId="77777777" w:rsidR="0032409A" w:rsidRDefault="0032409A">
      <w:pPr>
        <w:rPr>
          <w:b/>
          <w:sz w:val="28"/>
        </w:rPr>
      </w:pPr>
    </w:p>
    <w:p w14:paraId="3385AB38" w14:textId="77777777" w:rsidR="0032409A" w:rsidRDefault="00A14940">
      <w:pPr>
        <w:pStyle w:val="ListParagraph"/>
        <w:numPr>
          <w:ilvl w:val="0"/>
          <w:numId w:val="2"/>
        </w:numPr>
        <w:tabs>
          <w:tab w:val="left" w:pos="733"/>
        </w:tabs>
        <w:spacing w:before="225"/>
        <w:ind w:hanging="621"/>
        <w:jc w:val="left"/>
        <w:rPr>
          <w:b/>
          <w:sz w:val="24"/>
        </w:rPr>
      </w:pPr>
      <w:r>
        <w:rPr>
          <w:b/>
          <w:sz w:val="24"/>
        </w:rPr>
        <w:t>POLÍTICAS SOBRE EL</w:t>
      </w:r>
      <w:r>
        <w:rPr>
          <w:b/>
          <w:spacing w:val="-2"/>
          <w:sz w:val="24"/>
        </w:rPr>
        <w:t xml:space="preserve"> </w:t>
      </w:r>
      <w:r>
        <w:rPr>
          <w:b/>
          <w:sz w:val="24"/>
        </w:rPr>
        <w:t>PLAGIO</w:t>
      </w:r>
    </w:p>
    <w:p w14:paraId="2A064D00" w14:textId="77777777" w:rsidR="0032409A" w:rsidRDefault="0032409A">
      <w:pPr>
        <w:rPr>
          <w:b/>
          <w:sz w:val="24"/>
        </w:rPr>
      </w:pPr>
    </w:p>
    <w:p w14:paraId="4EC4C1AE" w14:textId="77777777" w:rsidR="0032409A" w:rsidRDefault="00A14940">
      <w:pPr>
        <w:ind w:left="732" w:right="113"/>
        <w:jc w:val="both"/>
        <w:rPr>
          <w:sz w:val="24"/>
        </w:rPr>
      </w:pPr>
      <w:r>
        <w:rPr>
          <w:sz w:val="24"/>
        </w:rPr>
        <w:t>Para la corrección y evaluación de todos los trabajos del curso se va a tomar en cuenta el debido respeto a los derechos de autor, castigando severamente cualquier indicio de plagio con la nota CERO</w:t>
      </w:r>
      <w:r>
        <w:rPr>
          <w:spacing w:val="-2"/>
          <w:sz w:val="24"/>
        </w:rPr>
        <w:t xml:space="preserve"> </w:t>
      </w:r>
      <w:r>
        <w:rPr>
          <w:sz w:val="24"/>
        </w:rPr>
        <w:t>(00):</w:t>
      </w:r>
    </w:p>
    <w:p w14:paraId="6D471164" w14:textId="77777777" w:rsidR="0032409A" w:rsidRDefault="000E5562">
      <w:pPr>
        <w:pStyle w:val="ListParagraph"/>
        <w:numPr>
          <w:ilvl w:val="1"/>
          <w:numId w:val="2"/>
        </w:numPr>
        <w:tabs>
          <w:tab w:val="left" w:pos="1452"/>
          <w:tab w:val="left" w:pos="1453"/>
        </w:tabs>
        <w:spacing w:before="5" w:line="203" w:lineRule="exact"/>
        <w:ind w:hanging="361"/>
        <w:rPr>
          <w:rFonts w:ascii="Symbol" w:hAnsi="Symbol"/>
          <w:sz w:val="16"/>
        </w:rPr>
      </w:pPr>
      <w:hyperlink r:id="rId13">
        <w:r w:rsidR="00A14940">
          <w:rPr>
            <w:rFonts w:ascii="Courier New" w:hAnsi="Courier New"/>
            <w:sz w:val="16"/>
            <w:u w:val="single"/>
          </w:rPr>
          <w:t>www.pucp.edu.pe/documento/pucp/plagio.pdf</w:t>
        </w:r>
      </w:hyperlink>
    </w:p>
    <w:p w14:paraId="5A7319B8" w14:textId="77777777" w:rsidR="0032409A" w:rsidRDefault="000E5562">
      <w:pPr>
        <w:pStyle w:val="ListParagraph"/>
        <w:numPr>
          <w:ilvl w:val="1"/>
          <w:numId w:val="2"/>
        </w:numPr>
        <w:tabs>
          <w:tab w:val="left" w:pos="1452"/>
          <w:tab w:val="left" w:pos="1453"/>
        </w:tabs>
        <w:spacing w:line="235" w:lineRule="auto"/>
        <w:ind w:right="157"/>
        <w:rPr>
          <w:rFonts w:ascii="Symbol" w:hAnsi="Symbol"/>
          <w:sz w:val="16"/>
        </w:rPr>
      </w:pPr>
      <w:hyperlink r:id="rId14">
        <w:r w:rsidR="00A14940">
          <w:rPr>
            <w:rFonts w:ascii="Courier New" w:hAnsi="Courier New"/>
            <w:w w:val="95"/>
            <w:sz w:val="16"/>
            <w:u w:val="single"/>
          </w:rPr>
          <w:t>http://www.pucp.edu.pe/puntoedu/images/documentos/institucionales/guia_pucp_p</w:t>
        </w:r>
      </w:hyperlink>
      <w:r w:rsidR="00A14940">
        <w:rPr>
          <w:rFonts w:ascii="Courier New" w:hAnsi="Courier New"/>
          <w:w w:val="95"/>
          <w:sz w:val="16"/>
          <w:u w:val="single"/>
        </w:rPr>
        <w:t xml:space="preserve"> </w:t>
      </w:r>
      <w:r w:rsidR="00A14940">
        <w:rPr>
          <w:rFonts w:ascii="Courier New" w:hAnsi="Courier New"/>
          <w:sz w:val="16"/>
          <w:u w:val="single"/>
        </w:rPr>
        <w:t>ara_el_registro_y_citado_de_fuentes_documentales_2009.pdf</w:t>
      </w:r>
    </w:p>
    <w:p w14:paraId="0CAE935F" w14:textId="77777777" w:rsidR="0032409A" w:rsidRDefault="0032409A">
      <w:pPr>
        <w:spacing w:line="235" w:lineRule="auto"/>
        <w:rPr>
          <w:rFonts w:ascii="Symbol" w:hAnsi="Symbol"/>
          <w:sz w:val="16"/>
        </w:rPr>
        <w:sectPr w:rsidR="0032409A">
          <w:headerReference w:type="default" r:id="rId15"/>
          <w:footerReference w:type="default" r:id="rId16"/>
          <w:pgSz w:w="11910" w:h="16840"/>
          <w:pgMar w:top="940" w:right="1680" w:bottom="940" w:left="1220" w:header="702" w:footer="759" w:gutter="0"/>
          <w:pgNumType w:start="2"/>
          <w:cols w:space="720"/>
        </w:sectPr>
      </w:pPr>
    </w:p>
    <w:p w14:paraId="205849BA" w14:textId="77777777" w:rsidR="0032409A" w:rsidRDefault="0032409A">
      <w:pPr>
        <w:pStyle w:val="BodyText"/>
        <w:rPr>
          <w:rFonts w:ascii="Courier New"/>
          <w:sz w:val="20"/>
        </w:rPr>
      </w:pPr>
    </w:p>
    <w:p w14:paraId="76113078" w14:textId="77777777" w:rsidR="0032409A" w:rsidRDefault="0032409A">
      <w:pPr>
        <w:pStyle w:val="BodyText"/>
        <w:spacing w:before="5"/>
        <w:rPr>
          <w:rFonts w:ascii="Courier New"/>
          <w:sz w:val="22"/>
        </w:rPr>
      </w:pPr>
    </w:p>
    <w:p w14:paraId="0C7D6BE0" w14:textId="77777777" w:rsidR="0032409A" w:rsidRDefault="00A14940">
      <w:pPr>
        <w:pStyle w:val="Heading1"/>
        <w:numPr>
          <w:ilvl w:val="0"/>
          <w:numId w:val="2"/>
        </w:numPr>
        <w:tabs>
          <w:tab w:val="left" w:pos="733"/>
        </w:tabs>
        <w:ind w:hanging="483"/>
        <w:jc w:val="left"/>
      </w:pPr>
      <w:r>
        <w:t>ACTUALIZACIÓN</w:t>
      </w:r>
    </w:p>
    <w:p w14:paraId="42A022A7" w14:textId="77777777" w:rsidR="0032409A" w:rsidRDefault="0032409A">
      <w:pPr>
        <w:rPr>
          <w:b/>
          <w:sz w:val="24"/>
        </w:rPr>
      </w:pPr>
    </w:p>
    <w:p w14:paraId="145E35F0" w14:textId="029261E4" w:rsidR="0032409A" w:rsidRDefault="00A14940">
      <w:pPr>
        <w:ind w:left="732" w:right="697"/>
        <w:rPr>
          <w:sz w:val="24"/>
        </w:rPr>
      </w:pPr>
      <w:r>
        <w:rPr>
          <w:sz w:val="24"/>
        </w:rPr>
        <w:t>El sílabo actual has sido elaborado el 1</w:t>
      </w:r>
      <w:r w:rsidR="00F2011F">
        <w:rPr>
          <w:sz w:val="24"/>
        </w:rPr>
        <w:t>3</w:t>
      </w:r>
      <w:bookmarkStart w:id="4" w:name="_GoBack"/>
      <w:bookmarkEnd w:id="4"/>
      <w:r>
        <w:rPr>
          <w:sz w:val="24"/>
        </w:rPr>
        <w:t xml:space="preserve"> de agosto de 2019, por el profesor del curso.</w:t>
      </w:r>
    </w:p>
    <w:p w14:paraId="7D4806C9" w14:textId="77777777" w:rsidR="0032409A" w:rsidRDefault="0032409A">
      <w:pPr>
        <w:rPr>
          <w:sz w:val="24"/>
        </w:rPr>
      </w:pPr>
    </w:p>
    <w:p w14:paraId="4F393B9D" w14:textId="77777777" w:rsidR="0032409A" w:rsidRDefault="00A14940">
      <w:pPr>
        <w:pStyle w:val="ListParagraph"/>
        <w:numPr>
          <w:ilvl w:val="0"/>
          <w:numId w:val="2"/>
        </w:numPr>
        <w:tabs>
          <w:tab w:val="left" w:pos="733"/>
        </w:tabs>
        <w:ind w:hanging="403"/>
        <w:jc w:val="left"/>
        <w:rPr>
          <w:b/>
          <w:sz w:val="24"/>
        </w:rPr>
      </w:pPr>
      <w:r>
        <w:rPr>
          <w:b/>
          <w:sz w:val="24"/>
        </w:rPr>
        <w:t>CRONOGRAMA</w:t>
      </w:r>
    </w:p>
    <w:p w14:paraId="61B0D3C5" w14:textId="77777777" w:rsidR="0032409A" w:rsidRDefault="0032409A">
      <w:pPr>
        <w:spacing w:before="7" w:after="1"/>
        <w:rPr>
          <w:b/>
          <w:sz w:val="24"/>
        </w:rPr>
      </w:pPr>
    </w:p>
    <w:tbl>
      <w:tblPr>
        <w:tblStyle w:val="TableNormal1"/>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2"/>
        <w:gridCol w:w="1080"/>
        <w:gridCol w:w="360"/>
        <w:gridCol w:w="2419"/>
        <w:gridCol w:w="1704"/>
        <w:gridCol w:w="1186"/>
        <w:gridCol w:w="1080"/>
      </w:tblGrid>
      <w:tr w:rsidR="0032409A" w14:paraId="45806D1D" w14:textId="77777777">
        <w:trPr>
          <w:trHeight w:val="206"/>
        </w:trPr>
        <w:tc>
          <w:tcPr>
            <w:tcW w:w="542" w:type="dxa"/>
            <w:vMerge w:val="restart"/>
            <w:textDirection w:val="btLr"/>
          </w:tcPr>
          <w:p w14:paraId="57B90F52" w14:textId="77777777" w:rsidR="0032409A" w:rsidRDefault="0032409A">
            <w:pPr>
              <w:pStyle w:val="TableParagraph"/>
              <w:rPr>
                <w:b/>
                <w:sz w:val="19"/>
              </w:rPr>
            </w:pPr>
          </w:p>
          <w:p w14:paraId="718DA610" w14:textId="77777777" w:rsidR="0032409A" w:rsidRDefault="00A14940">
            <w:pPr>
              <w:pStyle w:val="TableParagraph"/>
              <w:ind w:left="137"/>
              <w:rPr>
                <w:b/>
                <w:sz w:val="17"/>
              </w:rPr>
            </w:pPr>
            <w:r>
              <w:rPr>
                <w:b/>
                <w:w w:val="105"/>
                <w:sz w:val="17"/>
              </w:rPr>
              <w:t>SEMANA</w:t>
            </w:r>
          </w:p>
        </w:tc>
        <w:tc>
          <w:tcPr>
            <w:tcW w:w="1080" w:type="dxa"/>
            <w:vMerge w:val="restart"/>
          </w:tcPr>
          <w:p w14:paraId="62289584" w14:textId="77777777" w:rsidR="0032409A" w:rsidRDefault="0032409A">
            <w:pPr>
              <w:pStyle w:val="TableParagraph"/>
              <w:rPr>
                <w:b/>
                <w:sz w:val="20"/>
              </w:rPr>
            </w:pPr>
          </w:p>
          <w:p w14:paraId="49FCE3C3" w14:textId="77777777" w:rsidR="0032409A" w:rsidRDefault="0032409A">
            <w:pPr>
              <w:pStyle w:val="TableParagraph"/>
              <w:spacing w:before="5"/>
              <w:rPr>
                <w:b/>
                <w:sz w:val="18"/>
              </w:rPr>
            </w:pPr>
          </w:p>
          <w:p w14:paraId="05BA7E85" w14:textId="77777777" w:rsidR="0032409A" w:rsidRDefault="00A14940">
            <w:pPr>
              <w:pStyle w:val="TableParagraph"/>
              <w:spacing w:before="1"/>
              <w:ind w:left="211"/>
              <w:rPr>
                <w:b/>
                <w:sz w:val="17"/>
              </w:rPr>
            </w:pPr>
            <w:r>
              <w:rPr>
                <w:b/>
                <w:w w:val="105"/>
                <w:sz w:val="17"/>
              </w:rPr>
              <w:t>FECHA</w:t>
            </w:r>
          </w:p>
        </w:tc>
        <w:tc>
          <w:tcPr>
            <w:tcW w:w="2779" w:type="dxa"/>
            <w:gridSpan w:val="2"/>
          </w:tcPr>
          <w:p w14:paraId="5E945D27" w14:textId="77777777" w:rsidR="0032409A" w:rsidRDefault="00A14940">
            <w:pPr>
              <w:pStyle w:val="TableParagraph"/>
              <w:spacing w:before="5" w:line="181" w:lineRule="exact"/>
              <w:ind w:left="786"/>
              <w:rPr>
                <w:b/>
                <w:sz w:val="17"/>
              </w:rPr>
            </w:pPr>
            <w:r>
              <w:rPr>
                <w:b/>
                <w:w w:val="105"/>
                <w:sz w:val="17"/>
              </w:rPr>
              <w:t>CONTENIDO</w:t>
            </w:r>
          </w:p>
        </w:tc>
        <w:tc>
          <w:tcPr>
            <w:tcW w:w="1704" w:type="dxa"/>
            <w:vMerge w:val="restart"/>
          </w:tcPr>
          <w:p w14:paraId="7CC67AC7" w14:textId="77777777" w:rsidR="0032409A" w:rsidRDefault="0032409A">
            <w:pPr>
              <w:pStyle w:val="TableParagraph"/>
              <w:rPr>
                <w:b/>
                <w:sz w:val="20"/>
              </w:rPr>
            </w:pPr>
          </w:p>
          <w:p w14:paraId="65612DC9" w14:textId="77777777" w:rsidR="0032409A" w:rsidRDefault="0032409A">
            <w:pPr>
              <w:pStyle w:val="TableParagraph"/>
              <w:spacing w:before="5"/>
              <w:rPr>
                <w:b/>
                <w:sz w:val="18"/>
              </w:rPr>
            </w:pPr>
          </w:p>
          <w:p w14:paraId="5C265DD8" w14:textId="77777777" w:rsidR="0032409A" w:rsidRDefault="00A14940">
            <w:pPr>
              <w:pStyle w:val="TableParagraph"/>
              <w:spacing w:before="1"/>
              <w:ind w:left="310"/>
              <w:rPr>
                <w:b/>
                <w:sz w:val="17"/>
              </w:rPr>
            </w:pPr>
            <w:r>
              <w:rPr>
                <w:b/>
                <w:w w:val="105"/>
                <w:sz w:val="17"/>
              </w:rPr>
              <w:t>ACTIVIDAD</w:t>
            </w:r>
          </w:p>
        </w:tc>
        <w:tc>
          <w:tcPr>
            <w:tcW w:w="2266" w:type="dxa"/>
            <w:gridSpan w:val="2"/>
          </w:tcPr>
          <w:p w14:paraId="46EB21E7" w14:textId="77777777" w:rsidR="0032409A" w:rsidRDefault="00A14940">
            <w:pPr>
              <w:pStyle w:val="TableParagraph"/>
              <w:spacing w:before="5" w:line="181" w:lineRule="exact"/>
              <w:ind w:left="624"/>
              <w:rPr>
                <w:b/>
                <w:sz w:val="17"/>
              </w:rPr>
            </w:pPr>
            <w:r>
              <w:rPr>
                <w:b/>
                <w:w w:val="105"/>
                <w:sz w:val="17"/>
              </w:rPr>
              <w:t>RECURSOS</w:t>
            </w:r>
          </w:p>
        </w:tc>
      </w:tr>
      <w:tr w:rsidR="0032409A" w14:paraId="54CF61D2" w14:textId="77777777">
        <w:trPr>
          <w:trHeight w:val="873"/>
        </w:trPr>
        <w:tc>
          <w:tcPr>
            <w:tcW w:w="542" w:type="dxa"/>
            <w:vMerge/>
            <w:tcBorders>
              <w:top w:val="nil"/>
            </w:tcBorders>
            <w:textDirection w:val="btLr"/>
          </w:tcPr>
          <w:p w14:paraId="6AE6D556" w14:textId="77777777" w:rsidR="0032409A" w:rsidRDefault="0032409A">
            <w:pPr>
              <w:rPr>
                <w:sz w:val="2"/>
                <w:szCs w:val="2"/>
              </w:rPr>
            </w:pPr>
          </w:p>
        </w:tc>
        <w:tc>
          <w:tcPr>
            <w:tcW w:w="1080" w:type="dxa"/>
            <w:vMerge/>
            <w:tcBorders>
              <w:top w:val="nil"/>
            </w:tcBorders>
          </w:tcPr>
          <w:p w14:paraId="34934259" w14:textId="77777777" w:rsidR="0032409A" w:rsidRDefault="0032409A">
            <w:pPr>
              <w:rPr>
                <w:sz w:val="2"/>
                <w:szCs w:val="2"/>
              </w:rPr>
            </w:pPr>
          </w:p>
        </w:tc>
        <w:tc>
          <w:tcPr>
            <w:tcW w:w="360" w:type="dxa"/>
            <w:textDirection w:val="btLr"/>
          </w:tcPr>
          <w:p w14:paraId="10651EC9" w14:textId="77777777" w:rsidR="0032409A" w:rsidRDefault="0032409A">
            <w:pPr>
              <w:pStyle w:val="TableParagraph"/>
              <w:spacing w:before="2"/>
              <w:rPr>
                <w:b/>
                <w:sz w:val="13"/>
              </w:rPr>
            </w:pPr>
          </w:p>
          <w:p w14:paraId="125ABF51" w14:textId="77777777" w:rsidR="0032409A" w:rsidRDefault="00A14940">
            <w:pPr>
              <w:pStyle w:val="TableParagraph"/>
              <w:ind w:left="150"/>
              <w:rPr>
                <w:b/>
                <w:sz w:val="13"/>
              </w:rPr>
            </w:pPr>
            <w:r>
              <w:rPr>
                <w:b/>
                <w:sz w:val="13"/>
              </w:rPr>
              <w:t>UNIDAD</w:t>
            </w:r>
          </w:p>
        </w:tc>
        <w:tc>
          <w:tcPr>
            <w:tcW w:w="2419" w:type="dxa"/>
          </w:tcPr>
          <w:p w14:paraId="3E6A460A" w14:textId="77777777" w:rsidR="0032409A" w:rsidRDefault="0032409A">
            <w:pPr>
              <w:pStyle w:val="TableParagraph"/>
              <w:rPr>
                <w:b/>
                <w:sz w:val="14"/>
              </w:rPr>
            </w:pPr>
          </w:p>
          <w:p w14:paraId="0E0DCFA4" w14:textId="77777777" w:rsidR="0032409A" w:rsidRDefault="0032409A">
            <w:pPr>
              <w:pStyle w:val="TableParagraph"/>
              <w:spacing w:before="4"/>
              <w:rPr>
                <w:b/>
                <w:sz w:val="17"/>
              </w:rPr>
            </w:pPr>
          </w:p>
          <w:p w14:paraId="42E39088" w14:textId="77777777" w:rsidR="0032409A" w:rsidRDefault="00A14940">
            <w:pPr>
              <w:pStyle w:val="TableParagraph"/>
              <w:ind w:left="992" w:right="983"/>
              <w:jc w:val="center"/>
              <w:rPr>
                <w:b/>
                <w:sz w:val="13"/>
              </w:rPr>
            </w:pPr>
            <w:r>
              <w:rPr>
                <w:b/>
                <w:sz w:val="13"/>
              </w:rPr>
              <w:t>TEMA</w:t>
            </w:r>
          </w:p>
        </w:tc>
        <w:tc>
          <w:tcPr>
            <w:tcW w:w="1704" w:type="dxa"/>
            <w:vMerge/>
            <w:tcBorders>
              <w:top w:val="nil"/>
            </w:tcBorders>
          </w:tcPr>
          <w:p w14:paraId="2F2C95F6" w14:textId="77777777" w:rsidR="0032409A" w:rsidRDefault="0032409A">
            <w:pPr>
              <w:rPr>
                <w:sz w:val="2"/>
                <w:szCs w:val="2"/>
              </w:rPr>
            </w:pPr>
          </w:p>
        </w:tc>
        <w:tc>
          <w:tcPr>
            <w:tcW w:w="1186" w:type="dxa"/>
          </w:tcPr>
          <w:p w14:paraId="5C81CF10" w14:textId="77777777" w:rsidR="0032409A" w:rsidRDefault="0032409A">
            <w:pPr>
              <w:pStyle w:val="TableParagraph"/>
              <w:spacing w:before="4"/>
              <w:rPr>
                <w:b/>
                <w:sz w:val="29"/>
              </w:rPr>
            </w:pPr>
          </w:p>
          <w:p w14:paraId="7AF18AB3" w14:textId="77777777" w:rsidR="0032409A" w:rsidRDefault="00A14940">
            <w:pPr>
              <w:pStyle w:val="TableParagraph"/>
              <w:ind w:left="249" w:right="237"/>
              <w:jc w:val="center"/>
              <w:rPr>
                <w:b/>
                <w:sz w:val="17"/>
              </w:rPr>
            </w:pPr>
            <w:r>
              <w:rPr>
                <w:b/>
                <w:w w:val="105"/>
                <w:sz w:val="17"/>
              </w:rPr>
              <w:t>Lectura</w:t>
            </w:r>
          </w:p>
        </w:tc>
        <w:tc>
          <w:tcPr>
            <w:tcW w:w="1080" w:type="dxa"/>
          </w:tcPr>
          <w:p w14:paraId="1F62F8D4" w14:textId="77777777" w:rsidR="0032409A" w:rsidRDefault="0032409A">
            <w:pPr>
              <w:pStyle w:val="TableParagraph"/>
              <w:spacing w:before="4"/>
              <w:rPr>
                <w:b/>
                <w:sz w:val="29"/>
              </w:rPr>
            </w:pPr>
          </w:p>
          <w:p w14:paraId="32F0A3F9" w14:textId="77777777" w:rsidR="0032409A" w:rsidRDefault="00A14940">
            <w:pPr>
              <w:pStyle w:val="TableParagraph"/>
              <w:ind w:left="140" w:right="137"/>
              <w:jc w:val="center"/>
              <w:rPr>
                <w:b/>
                <w:sz w:val="17"/>
              </w:rPr>
            </w:pPr>
            <w:r>
              <w:rPr>
                <w:b/>
                <w:w w:val="105"/>
                <w:sz w:val="17"/>
              </w:rPr>
              <w:t>Software</w:t>
            </w:r>
          </w:p>
        </w:tc>
      </w:tr>
      <w:tr w:rsidR="0032409A" w14:paraId="5ECBC7B2" w14:textId="77777777">
        <w:trPr>
          <w:trHeight w:val="277"/>
        </w:trPr>
        <w:tc>
          <w:tcPr>
            <w:tcW w:w="542" w:type="dxa"/>
          </w:tcPr>
          <w:p w14:paraId="32E89161" w14:textId="77777777" w:rsidR="0032409A" w:rsidRDefault="00A14940">
            <w:pPr>
              <w:pStyle w:val="TableParagraph"/>
              <w:spacing w:line="258" w:lineRule="exact"/>
              <w:ind w:right="197"/>
              <w:jc w:val="right"/>
              <w:rPr>
                <w:sz w:val="24"/>
              </w:rPr>
            </w:pPr>
            <w:r>
              <w:rPr>
                <w:sz w:val="24"/>
              </w:rPr>
              <w:t>1</w:t>
            </w:r>
          </w:p>
        </w:tc>
        <w:tc>
          <w:tcPr>
            <w:tcW w:w="1080" w:type="dxa"/>
          </w:tcPr>
          <w:p w14:paraId="1F1DF2C8" w14:textId="77777777" w:rsidR="0032409A" w:rsidRDefault="00A14940">
            <w:pPr>
              <w:pStyle w:val="TableParagraph"/>
              <w:spacing w:before="63"/>
              <w:ind w:left="269"/>
              <w:rPr>
                <w:rFonts w:ascii="Calibri"/>
                <w:sz w:val="13"/>
              </w:rPr>
            </w:pPr>
            <w:r>
              <w:rPr>
                <w:rFonts w:ascii="Calibri"/>
                <w:sz w:val="13"/>
              </w:rPr>
              <w:t>25/agosto</w:t>
            </w:r>
          </w:p>
        </w:tc>
        <w:tc>
          <w:tcPr>
            <w:tcW w:w="360" w:type="dxa"/>
          </w:tcPr>
          <w:p w14:paraId="5AF7B381" w14:textId="77777777" w:rsidR="0032409A" w:rsidRDefault="00A14940">
            <w:pPr>
              <w:pStyle w:val="TableParagraph"/>
              <w:spacing w:before="52"/>
              <w:ind w:left="159"/>
              <w:rPr>
                <w:sz w:val="15"/>
              </w:rPr>
            </w:pPr>
            <w:r>
              <w:rPr>
                <w:w w:val="99"/>
                <w:sz w:val="15"/>
              </w:rPr>
              <w:t>I</w:t>
            </w:r>
          </w:p>
        </w:tc>
        <w:tc>
          <w:tcPr>
            <w:tcW w:w="2419" w:type="dxa"/>
          </w:tcPr>
          <w:p w14:paraId="6BAE3553" w14:textId="77777777" w:rsidR="0032409A" w:rsidRDefault="00A14940">
            <w:pPr>
              <w:pStyle w:val="TableParagraph"/>
              <w:spacing w:before="43"/>
              <w:ind w:left="105"/>
              <w:rPr>
                <w:sz w:val="16"/>
              </w:rPr>
            </w:pPr>
            <w:r>
              <w:rPr>
                <w:sz w:val="16"/>
              </w:rPr>
              <w:t>Análisis Univariado Categórico</w:t>
            </w:r>
          </w:p>
        </w:tc>
        <w:tc>
          <w:tcPr>
            <w:tcW w:w="1704" w:type="dxa"/>
          </w:tcPr>
          <w:p w14:paraId="1540ACB6" w14:textId="77777777" w:rsidR="0032409A" w:rsidRDefault="00A14940">
            <w:pPr>
              <w:pStyle w:val="TableParagraph"/>
              <w:spacing w:before="43"/>
              <w:ind w:left="110"/>
              <w:rPr>
                <w:sz w:val="16"/>
              </w:rPr>
            </w:pPr>
            <w:r>
              <w:rPr>
                <w:sz w:val="16"/>
              </w:rPr>
              <w:t>Clase - Taller</w:t>
            </w:r>
          </w:p>
        </w:tc>
        <w:tc>
          <w:tcPr>
            <w:tcW w:w="1186" w:type="dxa"/>
          </w:tcPr>
          <w:p w14:paraId="6D2E89D2" w14:textId="77777777" w:rsidR="0032409A" w:rsidRDefault="00A14940">
            <w:pPr>
              <w:pStyle w:val="TableParagraph"/>
              <w:spacing w:before="66"/>
              <w:ind w:left="249" w:right="236"/>
              <w:jc w:val="center"/>
              <w:rPr>
                <w:sz w:val="13"/>
              </w:rPr>
            </w:pPr>
            <w:r>
              <w:rPr>
                <w:sz w:val="13"/>
              </w:rPr>
              <w:t>[1][2]</w:t>
            </w:r>
          </w:p>
        </w:tc>
        <w:tc>
          <w:tcPr>
            <w:tcW w:w="1080" w:type="dxa"/>
          </w:tcPr>
          <w:p w14:paraId="2D6A36F9" w14:textId="77777777" w:rsidR="0032409A" w:rsidRDefault="00A14940">
            <w:pPr>
              <w:pStyle w:val="TableParagraph"/>
              <w:spacing w:before="66"/>
              <w:ind w:left="140" w:right="135"/>
              <w:jc w:val="center"/>
              <w:rPr>
                <w:sz w:val="13"/>
              </w:rPr>
            </w:pPr>
            <w:r>
              <w:rPr>
                <w:sz w:val="13"/>
              </w:rPr>
              <w:t>[3]</w:t>
            </w:r>
          </w:p>
        </w:tc>
      </w:tr>
      <w:tr w:rsidR="0032409A" w14:paraId="140ABDC9" w14:textId="77777777">
        <w:trPr>
          <w:trHeight w:val="277"/>
        </w:trPr>
        <w:tc>
          <w:tcPr>
            <w:tcW w:w="542" w:type="dxa"/>
          </w:tcPr>
          <w:p w14:paraId="4AB8DE51" w14:textId="77777777" w:rsidR="0032409A" w:rsidRDefault="00A14940">
            <w:pPr>
              <w:pStyle w:val="TableParagraph"/>
              <w:spacing w:line="258" w:lineRule="exact"/>
              <w:ind w:right="197"/>
              <w:jc w:val="right"/>
              <w:rPr>
                <w:sz w:val="24"/>
              </w:rPr>
            </w:pPr>
            <w:r>
              <w:rPr>
                <w:sz w:val="24"/>
              </w:rPr>
              <w:t>2</w:t>
            </w:r>
          </w:p>
        </w:tc>
        <w:tc>
          <w:tcPr>
            <w:tcW w:w="1080" w:type="dxa"/>
          </w:tcPr>
          <w:p w14:paraId="31359D6C" w14:textId="77777777" w:rsidR="0032409A" w:rsidRDefault="00A14940">
            <w:pPr>
              <w:pStyle w:val="TableParagraph"/>
              <w:spacing w:before="63"/>
              <w:ind w:right="169"/>
              <w:jc w:val="right"/>
              <w:rPr>
                <w:rFonts w:ascii="Calibri"/>
                <w:sz w:val="13"/>
              </w:rPr>
            </w:pPr>
            <w:r>
              <w:rPr>
                <w:rFonts w:ascii="Calibri"/>
                <w:w w:val="95"/>
                <w:sz w:val="13"/>
              </w:rPr>
              <w:t>1/septiembre</w:t>
            </w:r>
          </w:p>
        </w:tc>
        <w:tc>
          <w:tcPr>
            <w:tcW w:w="360" w:type="dxa"/>
          </w:tcPr>
          <w:p w14:paraId="70E50376" w14:textId="77777777" w:rsidR="0032409A" w:rsidRDefault="00A14940">
            <w:pPr>
              <w:pStyle w:val="TableParagraph"/>
              <w:spacing w:before="52"/>
              <w:ind w:left="159"/>
              <w:rPr>
                <w:sz w:val="15"/>
              </w:rPr>
            </w:pPr>
            <w:r>
              <w:rPr>
                <w:w w:val="99"/>
                <w:sz w:val="15"/>
              </w:rPr>
              <w:t>I</w:t>
            </w:r>
          </w:p>
        </w:tc>
        <w:tc>
          <w:tcPr>
            <w:tcW w:w="2419" w:type="dxa"/>
          </w:tcPr>
          <w:p w14:paraId="1CC2ADCC" w14:textId="77777777" w:rsidR="0032409A" w:rsidRDefault="00A14940">
            <w:pPr>
              <w:pStyle w:val="TableParagraph"/>
              <w:spacing w:before="43"/>
              <w:ind w:left="105"/>
              <w:rPr>
                <w:sz w:val="16"/>
              </w:rPr>
            </w:pPr>
            <w:r>
              <w:rPr>
                <w:sz w:val="16"/>
              </w:rPr>
              <w:t>Análisis Univariado Numérico</w:t>
            </w:r>
          </w:p>
        </w:tc>
        <w:tc>
          <w:tcPr>
            <w:tcW w:w="1704" w:type="dxa"/>
          </w:tcPr>
          <w:p w14:paraId="73921C2F" w14:textId="77777777" w:rsidR="0032409A" w:rsidRDefault="00A14940">
            <w:pPr>
              <w:pStyle w:val="TableParagraph"/>
              <w:spacing w:before="43"/>
              <w:ind w:left="110"/>
              <w:rPr>
                <w:sz w:val="16"/>
              </w:rPr>
            </w:pPr>
            <w:r>
              <w:rPr>
                <w:sz w:val="16"/>
              </w:rPr>
              <w:t>Clase – Taller</w:t>
            </w:r>
          </w:p>
        </w:tc>
        <w:tc>
          <w:tcPr>
            <w:tcW w:w="1186" w:type="dxa"/>
          </w:tcPr>
          <w:p w14:paraId="4750364D" w14:textId="77777777" w:rsidR="0032409A" w:rsidRDefault="00A14940">
            <w:pPr>
              <w:pStyle w:val="TableParagraph"/>
              <w:spacing w:before="66"/>
              <w:ind w:left="249" w:right="236"/>
              <w:jc w:val="center"/>
              <w:rPr>
                <w:sz w:val="13"/>
              </w:rPr>
            </w:pPr>
            <w:r>
              <w:rPr>
                <w:sz w:val="13"/>
              </w:rPr>
              <w:t>[1][2]</w:t>
            </w:r>
          </w:p>
        </w:tc>
        <w:tc>
          <w:tcPr>
            <w:tcW w:w="1080" w:type="dxa"/>
          </w:tcPr>
          <w:p w14:paraId="6B40124B" w14:textId="77777777" w:rsidR="0032409A" w:rsidRDefault="00A14940">
            <w:pPr>
              <w:pStyle w:val="TableParagraph"/>
              <w:spacing w:before="66"/>
              <w:ind w:left="140" w:right="135"/>
              <w:jc w:val="center"/>
              <w:rPr>
                <w:sz w:val="13"/>
              </w:rPr>
            </w:pPr>
            <w:r>
              <w:rPr>
                <w:sz w:val="13"/>
              </w:rPr>
              <w:t>[3]</w:t>
            </w:r>
          </w:p>
        </w:tc>
      </w:tr>
      <w:tr w:rsidR="0032409A" w14:paraId="3378B961" w14:textId="77777777">
        <w:trPr>
          <w:trHeight w:val="278"/>
        </w:trPr>
        <w:tc>
          <w:tcPr>
            <w:tcW w:w="542" w:type="dxa"/>
          </w:tcPr>
          <w:p w14:paraId="7B1F8947" w14:textId="77777777" w:rsidR="0032409A" w:rsidRDefault="00A14940">
            <w:pPr>
              <w:pStyle w:val="TableParagraph"/>
              <w:spacing w:line="258" w:lineRule="exact"/>
              <w:ind w:right="197"/>
              <w:jc w:val="right"/>
              <w:rPr>
                <w:sz w:val="24"/>
              </w:rPr>
            </w:pPr>
            <w:r>
              <w:rPr>
                <w:sz w:val="24"/>
              </w:rPr>
              <w:t>3</w:t>
            </w:r>
          </w:p>
        </w:tc>
        <w:tc>
          <w:tcPr>
            <w:tcW w:w="1080" w:type="dxa"/>
          </w:tcPr>
          <w:p w14:paraId="03E27104" w14:textId="77777777" w:rsidR="0032409A" w:rsidRDefault="00A14940">
            <w:pPr>
              <w:pStyle w:val="TableParagraph"/>
              <w:spacing w:before="63"/>
              <w:ind w:right="169"/>
              <w:jc w:val="right"/>
              <w:rPr>
                <w:rFonts w:ascii="Calibri"/>
                <w:sz w:val="13"/>
              </w:rPr>
            </w:pPr>
            <w:r>
              <w:rPr>
                <w:rFonts w:ascii="Calibri"/>
                <w:w w:val="95"/>
                <w:sz w:val="13"/>
              </w:rPr>
              <w:t>8/septiembre</w:t>
            </w:r>
          </w:p>
        </w:tc>
        <w:tc>
          <w:tcPr>
            <w:tcW w:w="360" w:type="dxa"/>
          </w:tcPr>
          <w:p w14:paraId="2116629F" w14:textId="77777777" w:rsidR="0032409A" w:rsidRDefault="00A14940">
            <w:pPr>
              <w:pStyle w:val="TableParagraph"/>
              <w:spacing w:before="52"/>
              <w:ind w:left="159"/>
              <w:rPr>
                <w:sz w:val="15"/>
              </w:rPr>
            </w:pPr>
            <w:r>
              <w:rPr>
                <w:w w:val="99"/>
                <w:sz w:val="15"/>
              </w:rPr>
              <w:t>I</w:t>
            </w:r>
          </w:p>
        </w:tc>
        <w:tc>
          <w:tcPr>
            <w:tcW w:w="2419" w:type="dxa"/>
          </w:tcPr>
          <w:p w14:paraId="72D24221" w14:textId="77777777" w:rsidR="0032409A" w:rsidRDefault="00A14940">
            <w:pPr>
              <w:pStyle w:val="TableParagraph"/>
              <w:spacing w:before="43"/>
              <w:ind w:left="105"/>
              <w:rPr>
                <w:sz w:val="16"/>
              </w:rPr>
            </w:pPr>
            <w:r>
              <w:rPr>
                <w:sz w:val="16"/>
              </w:rPr>
              <w:t>Análisis Bivariado de Datos</w:t>
            </w:r>
          </w:p>
        </w:tc>
        <w:tc>
          <w:tcPr>
            <w:tcW w:w="1704" w:type="dxa"/>
          </w:tcPr>
          <w:p w14:paraId="073FDA10" w14:textId="77777777" w:rsidR="0032409A" w:rsidRDefault="00A14940">
            <w:pPr>
              <w:pStyle w:val="TableParagraph"/>
              <w:spacing w:before="43"/>
              <w:ind w:left="110"/>
              <w:rPr>
                <w:sz w:val="16"/>
              </w:rPr>
            </w:pPr>
            <w:r>
              <w:rPr>
                <w:sz w:val="16"/>
              </w:rPr>
              <w:t>Clase – Taller</w:t>
            </w:r>
          </w:p>
        </w:tc>
        <w:tc>
          <w:tcPr>
            <w:tcW w:w="1186" w:type="dxa"/>
          </w:tcPr>
          <w:p w14:paraId="379D44D8" w14:textId="77777777" w:rsidR="0032409A" w:rsidRDefault="00A14940">
            <w:pPr>
              <w:pStyle w:val="TableParagraph"/>
              <w:spacing w:before="66"/>
              <w:ind w:left="249" w:right="236"/>
              <w:jc w:val="center"/>
              <w:rPr>
                <w:sz w:val="13"/>
              </w:rPr>
            </w:pPr>
            <w:r>
              <w:rPr>
                <w:sz w:val="13"/>
              </w:rPr>
              <w:t>[1][2]</w:t>
            </w:r>
          </w:p>
        </w:tc>
        <w:tc>
          <w:tcPr>
            <w:tcW w:w="1080" w:type="dxa"/>
          </w:tcPr>
          <w:p w14:paraId="2766F2AE" w14:textId="77777777" w:rsidR="0032409A" w:rsidRDefault="00A14940">
            <w:pPr>
              <w:pStyle w:val="TableParagraph"/>
              <w:spacing w:before="66"/>
              <w:ind w:left="140" w:right="135"/>
              <w:jc w:val="center"/>
              <w:rPr>
                <w:sz w:val="13"/>
              </w:rPr>
            </w:pPr>
            <w:r>
              <w:rPr>
                <w:sz w:val="13"/>
              </w:rPr>
              <w:t>[3]</w:t>
            </w:r>
          </w:p>
        </w:tc>
      </w:tr>
      <w:tr w:rsidR="0032409A" w14:paraId="088871D1" w14:textId="77777777">
        <w:trPr>
          <w:trHeight w:val="277"/>
        </w:trPr>
        <w:tc>
          <w:tcPr>
            <w:tcW w:w="542" w:type="dxa"/>
          </w:tcPr>
          <w:p w14:paraId="396C929C" w14:textId="77777777" w:rsidR="0032409A" w:rsidRDefault="00A14940">
            <w:pPr>
              <w:pStyle w:val="TableParagraph"/>
              <w:spacing w:line="258" w:lineRule="exact"/>
              <w:ind w:right="197"/>
              <w:jc w:val="right"/>
              <w:rPr>
                <w:sz w:val="24"/>
              </w:rPr>
            </w:pPr>
            <w:r>
              <w:rPr>
                <w:sz w:val="24"/>
              </w:rPr>
              <w:t>4</w:t>
            </w:r>
          </w:p>
        </w:tc>
        <w:tc>
          <w:tcPr>
            <w:tcW w:w="1080" w:type="dxa"/>
          </w:tcPr>
          <w:p w14:paraId="15413262" w14:textId="77777777" w:rsidR="0032409A" w:rsidRDefault="00A14940">
            <w:pPr>
              <w:pStyle w:val="TableParagraph"/>
              <w:spacing w:before="63"/>
              <w:ind w:right="137"/>
              <w:jc w:val="right"/>
              <w:rPr>
                <w:rFonts w:ascii="Calibri"/>
                <w:sz w:val="13"/>
              </w:rPr>
            </w:pPr>
            <w:r>
              <w:rPr>
                <w:rFonts w:ascii="Calibri"/>
                <w:w w:val="95"/>
                <w:sz w:val="13"/>
              </w:rPr>
              <w:t>15/septiembre</w:t>
            </w:r>
          </w:p>
        </w:tc>
        <w:tc>
          <w:tcPr>
            <w:tcW w:w="360" w:type="dxa"/>
          </w:tcPr>
          <w:p w14:paraId="01368690" w14:textId="77777777" w:rsidR="0032409A" w:rsidRDefault="00A14940">
            <w:pPr>
              <w:pStyle w:val="TableParagraph"/>
              <w:spacing w:before="52"/>
              <w:ind w:left="140"/>
              <w:rPr>
                <w:sz w:val="15"/>
              </w:rPr>
            </w:pPr>
            <w:r>
              <w:rPr>
                <w:sz w:val="15"/>
              </w:rPr>
              <w:t>II</w:t>
            </w:r>
          </w:p>
        </w:tc>
        <w:tc>
          <w:tcPr>
            <w:tcW w:w="2419" w:type="dxa"/>
          </w:tcPr>
          <w:p w14:paraId="23D4F531" w14:textId="77777777" w:rsidR="0032409A" w:rsidRDefault="00A14940">
            <w:pPr>
              <w:pStyle w:val="TableParagraph"/>
              <w:spacing w:before="43"/>
              <w:ind w:left="105"/>
              <w:rPr>
                <w:sz w:val="16"/>
              </w:rPr>
            </w:pPr>
            <w:r>
              <w:rPr>
                <w:sz w:val="16"/>
              </w:rPr>
              <w:t>Análisis de Conglomerados</w:t>
            </w:r>
          </w:p>
        </w:tc>
        <w:tc>
          <w:tcPr>
            <w:tcW w:w="1704" w:type="dxa"/>
          </w:tcPr>
          <w:p w14:paraId="3BCF1917" w14:textId="77777777" w:rsidR="0032409A" w:rsidRDefault="00A14940">
            <w:pPr>
              <w:pStyle w:val="TableParagraph"/>
              <w:spacing w:before="43"/>
              <w:ind w:left="110"/>
              <w:rPr>
                <w:sz w:val="16"/>
              </w:rPr>
            </w:pPr>
            <w:r>
              <w:rPr>
                <w:sz w:val="16"/>
              </w:rPr>
              <w:t>Clase – Taller</w:t>
            </w:r>
          </w:p>
        </w:tc>
        <w:tc>
          <w:tcPr>
            <w:tcW w:w="1186" w:type="dxa"/>
          </w:tcPr>
          <w:p w14:paraId="130266DB" w14:textId="77777777" w:rsidR="0032409A" w:rsidRDefault="00A14940">
            <w:pPr>
              <w:pStyle w:val="TableParagraph"/>
              <w:spacing w:before="66"/>
              <w:ind w:left="249" w:right="236"/>
              <w:jc w:val="center"/>
              <w:rPr>
                <w:sz w:val="13"/>
              </w:rPr>
            </w:pPr>
            <w:r>
              <w:rPr>
                <w:sz w:val="13"/>
              </w:rPr>
              <w:t>[4][5]</w:t>
            </w:r>
          </w:p>
        </w:tc>
        <w:tc>
          <w:tcPr>
            <w:tcW w:w="1080" w:type="dxa"/>
          </w:tcPr>
          <w:p w14:paraId="5E30931C" w14:textId="77777777" w:rsidR="0032409A" w:rsidRDefault="00A14940">
            <w:pPr>
              <w:pStyle w:val="TableParagraph"/>
              <w:spacing w:before="66"/>
              <w:ind w:left="140" w:right="135"/>
              <w:jc w:val="center"/>
              <w:rPr>
                <w:sz w:val="13"/>
              </w:rPr>
            </w:pPr>
            <w:r>
              <w:rPr>
                <w:sz w:val="13"/>
              </w:rPr>
              <w:t>[3]</w:t>
            </w:r>
          </w:p>
        </w:tc>
      </w:tr>
      <w:tr w:rsidR="0032409A" w14:paraId="08888775" w14:textId="77777777">
        <w:trPr>
          <w:trHeight w:val="282"/>
        </w:trPr>
        <w:tc>
          <w:tcPr>
            <w:tcW w:w="542" w:type="dxa"/>
          </w:tcPr>
          <w:p w14:paraId="75830DD4" w14:textId="77777777" w:rsidR="0032409A" w:rsidRDefault="00A14940">
            <w:pPr>
              <w:pStyle w:val="TableParagraph"/>
              <w:spacing w:line="263" w:lineRule="exact"/>
              <w:ind w:right="197"/>
              <w:jc w:val="right"/>
              <w:rPr>
                <w:sz w:val="24"/>
              </w:rPr>
            </w:pPr>
            <w:r>
              <w:rPr>
                <w:sz w:val="24"/>
              </w:rPr>
              <w:t>5</w:t>
            </w:r>
          </w:p>
        </w:tc>
        <w:tc>
          <w:tcPr>
            <w:tcW w:w="1080" w:type="dxa"/>
          </w:tcPr>
          <w:p w14:paraId="3FB672FB" w14:textId="77777777" w:rsidR="0032409A" w:rsidRDefault="00A14940">
            <w:pPr>
              <w:pStyle w:val="TableParagraph"/>
              <w:spacing w:before="63"/>
              <w:ind w:right="137"/>
              <w:jc w:val="right"/>
              <w:rPr>
                <w:rFonts w:ascii="Calibri"/>
                <w:sz w:val="13"/>
              </w:rPr>
            </w:pPr>
            <w:r>
              <w:rPr>
                <w:rFonts w:ascii="Calibri"/>
                <w:w w:val="95"/>
                <w:sz w:val="13"/>
              </w:rPr>
              <w:t>22/septiembre</w:t>
            </w:r>
          </w:p>
        </w:tc>
        <w:tc>
          <w:tcPr>
            <w:tcW w:w="360" w:type="dxa"/>
          </w:tcPr>
          <w:p w14:paraId="5565CF7D" w14:textId="77777777" w:rsidR="0032409A" w:rsidRDefault="00A14940">
            <w:pPr>
              <w:pStyle w:val="TableParagraph"/>
              <w:spacing w:before="52"/>
              <w:ind w:left="140"/>
              <w:rPr>
                <w:sz w:val="15"/>
              </w:rPr>
            </w:pPr>
            <w:r>
              <w:rPr>
                <w:sz w:val="15"/>
              </w:rPr>
              <w:t>II</w:t>
            </w:r>
          </w:p>
        </w:tc>
        <w:tc>
          <w:tcPr>
            <w:tcW w:w="2419" w:type="dxa"/>
          </w:tcPr>
          <w:p w14:paraId="3DD5D31D" w14:textId="77777777" w:rsidR="0032409A" w:rsidRDefault="00A14940">
            <w:pPr>
              <w:pStyle w:val="TableParagraph"/>
              <w:spacing w:before="43"/>
              <w:ind w:left="105"/>
              <w:rPr>
                <w:sz w:val="16"/>
              </w:rPr>
            </w:pPr>
            <w:r>
              <w:rPr>
                <w:sz w:val="16"/>
              </w:rPr>
              <w:t>Análisis de Regresión Lineal</w:t>
            </w:r>
          </w:p>
        </w:tc>
        <w:tc>
          <w:tcPr>
            <w:tcW w:w="1704" w:type="dxa"/>
          </w:tcPr>
          <w:p w14:paraId="4F10DE2B" w14:textId="77777777" w:rsidR="0032409A" w:rsidRDefault="00A14940">
            <w:pPr>
              <w:pStyle w:val="TableParagraph"/>
              <w:spacing w:before="43"/>
              <w:ind w:left="110"/>
              <w:rPr>
                <w:sz w:val="16"/>
              </w:rPr>
            </w:pPr>
            <w:r>
              <w:rPr>
                <w:sz w:val="16"/>
              </w:rPr>
              <w:t>Clase – Taller</w:t>
            </w:r>
          </w:p>
        </w:tc>
        <w:tc>
          <w:tcPr>
            <w:tcW w:w="1186" w:type="dxa"/>
          </w:tcPr>
          <w:p w14:paraId="55280145" w14:textId="77777777" w:rsidR="0032409A" w:rsidRDefault="00A14940">
            <w:pPr>
              <w:pStyle w:val="TableParagraph"/>
              <w:spacing w:before="66"/>
              <w:ind w:left="249" w:right="236"/>
              <w:jc w:val="center"/>
              <w:rPr>
                <w:sz w:val="13"/>
              </w:rPr>
            </w:pPr>
            <w:r>
              <w:rPr>
                <w:sz w:val="13"/>
              </w:rPr>
              <w:t>[6][7]</w:t>
            </w:r>
          </w:p>
        </w:tc>
        <w:tc>
          <w:tcPr>
            <w:tcW w:w="1080" w:type="dxa"/>
          </w:tcPr>
          <w:p w14:paraId="7AC5923F" w14:textId="77777777" w:rsidR="0032409A" w:rsidRDefault="00A14940">
            <w:pPr>
              <w:pStyle w:val="TableParagraph"/>
              <w:spacing w:before="66"/>
              <w:ind w:left="140" w:right="135"/>
              <w:jc w:val="center"/>
              <w:rPr>
                <w:sz w:val="13"/>
              </w:rPr>
            </w:pPr>
            <w:r>
              <w:rPr>
                <w:sz w:val="13"/>
              </w:rPr>
              <w:t>[3]</w:t>
            </w:r>
          </w:p>
        </w:tc>
      </w:tr>
      <w:tr w:rsidR="0032409A" w14:paraId="4C673858" w14:textId="77777777">
        <w:trPr>
          <w:trHeight w:val="292"/>
        </w:trPr>
        <w:tc>
          <w:tcPr>
            <w:tcW w:w="542" w:type="dxa"/>
          </w:tcPr>
          <w:p w14:paraId="78C13DAF" w14:textId="77777777" w:rsidR="0032409A" w:rsidRDefault="00A14940">
            <w:pPr>
              <w:pStyle w:val="TableParagraph"/>
              <w:spacing w:line="272" w:lineRule="exact"/>
              <w:ind w:right="197"/>
              <w:jc w:val="right"/>
              <w:rPr>
                <w:sz w:val="24"/>
              </w:rPr>
            </w:pPr>
            <w:r>
              <w:rPr>
                <w:sz w:val="24"/>
              </w:rPr>
              <w:t>6</w:t>
            </w:r>
          </w:p>
        </w:tc>
        <w:tc>
          <w:tcPr>
            <w:tcW w:w="1080" w:type="dxa"/>
          </w:tcPr>
          <w:p w14:paraId="28686CE5" w14:textId="77777777" w:rsidR="0032409A" w:rsidRDefault="00A14940">
            <w:pPr>
              <w:pStyle w:val="TableParagraph"/>
              <w:spacing w:before="68"/>
              <w:ind w:right="137"/>
              <w:jc w:val="right"/>
              <w:rPr>
                <w:rFonts w:ascii="Calibri"/>
                <w:sz w:val="13"/>
              </w:rPr>
            </w:pPr>
            <w:r>
              <w:rPr>
                <w:rFonts w:ascii="Calibri"/>
                <w:w w:val="95"/>
                <w:sz w:val="13"/>
              </w:rPr>
              <w:t>29/septiembre</w:t>
            </w:r>
          </w:p>
        </w:tc>
        <w:tc>
          <w:tcPr>
            <w:tcW w:w="360" w:type="dxa"/>
          </w:tcPr>
          <w:p w14:paraId="49264CA8" w14:textId="77777777" w:rsidR="0032409A" w:rsidRDefault="00A14940">
            <w:pPr>
              <w:pStyle w:val="TableParagraph"/>
              <w:spacing w:before="57"/>
              <w:ind w:left="140"/>
              <w:rPr>
                <w:sz w:val="15"/>
              </w:rPr>
            </w:pPr>
            <w:r>
              <w:rPr>
                <w:sz w:val="15"/>
              </w:rPr>
              <w:t>II</w:t>
            </w:r>
          </w:p>
        </w:tc>
        <w:tc>
          <w:tcPr>
            <w:tcW w:w="2419" w:type="dxa"/>
          </w:tcPr>
          <w:p w14:paraId="5D579D19" w14:textId="77777777" w:rsidR="0032409A" w:rsidRDefault="00A14940">
            <w:pPr>
              <w:pStyle w:val="TableParagraph"/>
              <w:spacing w:before="48"/>
              <w:ind w:left="105"/>
              <w:rPr>
                <w:sz w:val="16"/>
              </w:rPr>
            </w:pPr>
            <w:r>
              <w:rPr>
                <w:sz w:val="16"/>
              </w:rPr>
              <w:t>Análisis de Regresión Logístico</w:t>
            </w:r>
          </w:p>
        </w:tc>
        <w:tc>
          <w:tcPr>
            <w:tcW w:w="1704" w:type="dxa"/>
          </w:tcPr>
          <w:p w14:paraId="0532C0A5" w14:textId="77777777" w:rsidR="0032409A" w:rsidRDefault="00A14940">
            <w:pPr>
              <w:pStyle w:val="TableParagraph"/>
              <w:spacing w:before="48"/>
              <w:ind w:left="110"/>
              <w:rPr>
                <w:sz w:val="16"/>
              </w:rPr>
            </w:pPr>
            <w:r>
              <w:rPr>
                <w:sz w:val="16"/>
              </w:rPr>
              <w:t>Clase - Taller</w:t>
            </w:r>
          </w:p>
        </w:tc>
        <w:tc>
          <w:tcPr>
            <w:tcW w:w="1186" w:type="dxa"/>
          </w:tcPr>
          <w:p w14:paraId="07153763" w14:textId="77777777" w:rsidR="0032409A" w:rsidRDefault="00A14940">
            <w:pPr>
              <w:pStyle w:val="TableParagraph"/>
              <w:spacing w:before="71"/>
              <w:ind w:left="249" w:right="236"/>
              <w:jc w:val="center"/>
              <w:rPr>
                <w:sz w:val="13"/>
              </w:rPr>
            </w:pPr>
            <w:r>
              <w:rPr>
                <w:sz w:val="13"/>
              </w:rPr>
              <w:t>[8][7]</w:t>
            </w:r>
          </w:p>
        </w:tc>
        <w:tc>
          <w:tcPr>
            <w:tcW w:w="1080" w:type="dxa"/>
          </w:tcPr>
          <w:p w14:paraId="53FA8257" w14:textId="77777777" w:rsidR="0032409A" w:rsidRDefault="00A14940">
            <w:pPr>
              <w:pStyle w:val="TableParagraph"/>
              <w:spacing w:before="71"/>
              <w:ind w:left="140" w:right="135"/>
              <w:jc w:val="center"/>
              <w:rPr>
                <w:sz w:val="13"/>
              </w:rPr>
            </w:pPr>
            <w:r>
              <w:rPr>
                <w:sz w:val="13"/>
              </w:rPr>
              <w:t>[3]</w:t>
            </w:r>
          </w:p>
        </w:tc>
      </w:tr>
      <w:tr w:rsidR="0032409A" w14:paraId="3A952403" w14:textId="77777777">
        <w:trPr>
          <w:trHeight w:val="278"/>
        </w:trPr>
        <w:tc>
          <w:tcPr>
            <w:tcW w:w="542" w:type="dxa"/>
          </w:tcPr>
          <w:p w14:paraId="2EE961A9" w14:textId="77777777" w:rsidR="0032409A" w:rsidRDefault="00A14940">
            <w:pPr>
              <w:pStyle w:val="TableParagraph"/>
              <w:spacing w:line="258" w:lineRule="exact"/>
              <w:ind w:right="197"/>
              <w:jc w:val="right"/>
              <w:rPr>
                <w:sz w:val="24"/>
              </w:rPr>
            </w:pPr>
            <w:r>
              <w:rPr>
                <w:sz w:val="24"/>
              </w:rPr>
              <w:t>7</w:t>
            </w:r>
          </w:p>
        </w:tc>
        <w:tc>
          <w:tcPr>
            <w:tcW w:w="1080" w:type="dxa"/>
          </w:tcPr>
          <w:p w14:paraId="4A545421" w14:textId="77777777" w:rsidR="0032409A" w:rsidRDefault="00A14940">
            <w:pPr>
              <w:pStyle w:val="TableParagraph"/>
              <w:spacing w:before="63"/>
              <w:ind w:left="272"/>
              <w:rPr>
                <w:rFonts w:ascii="Calibri"/>
                <w:sz w:val="13"/>
              </w:rPr>
            </w:pPr>
            <w:r>
              <w:rPr>
                <w:rFonts w:ascii="Calibri"/>
                <w:sz w:val="13"/>
              </w:rPr>
              <w:t>6/octubre</w:t>
            </w:r>
          </w:p>
        </w:tc>
        <w:tc>
          <w:tcPr>
            <w:tcW w:w="360" w:type="dxa"/>
          </w:tcPr>
          <w:p w14:paraId="202C579F" w14:textId="77777777" w:rsidR="0032409A" w:rsidRDefault="00A14940">
            <w:pPr>
              <w:pStyle w:val="TableParagraph"/>
              <w:spacing w:before="52"/>
              <w:ind w:left="121"/>
              <w:rPr>
                <w:sz w:val="15"/>
              </w:rPr>
            </w:pPr>
            <w:r>
              <w:rPr>
                <w:sz w:val="15"/>
              </w:rPr>
              <w:t>III</w:t>
            </w:r>
          </w:p>
        </w:tc>
        <w:tc>
          <w:tcPr>
            <w:tcW w:w="2419" w:type="dxa"/>
            <w:vMerge w:val="restart"/>
            <w:tcBorders>
              <w:top w:val="nil"/>
              <w:left w:val="nil"/>
              <w:bottom w:val="nil"/>
              <w:right w:val="nil"/>
            </w:tcBorders>
            <w:shd w:val="clear" w:color="auto" w:fill="000000"/>
          </w:tcPr>
          <w:p w14:paraId="602A3C3C" w14:textId="77777777" w:rsidR="0032409A" w:rsidRDefault="0032409A">
            <w:pPr>
              <w:pStyle w:val="TableParagraph"/>
              <w:rPr>
                <w:rFonts w:ascii="Times New Roman"/>
                <w:sz w:val="20"/>
              </w:rPr>
            </w:pPr>
          </w:p>
        </w:tc>
        <w:tc>
          <w:tcPr>
            <w:tcW w:w="1704" w:type="dxa"/>
            <w:vMerge w:val="restart"/>
          </w:tcPr>
          <w:p w14:paraId="4F55C2F5" w14:textId="77777777" w:rsidR="0032409A" w:rsidRDefault="0032409A">
            <w:pPr>
              <w:pStyle w:val="TableParagraph"/>
              <w:spacing w:before="1"/>
              <w:rPr>
                <w:b/>
                <w:sz w:val="16"/>
              </w:rPr>
            </w:pPr>
          </w:p>
          <w:p w14:paraId="2824FFD5" w14:textId="77777777" w:rsidR="0032409A" w:rsidRDefault="00A14940">
            <w:pPr>
              <w:pStyle w:val="TableParagraph"/>
              <w:ind w:left="110"/>
              <w:rPr>
                <w:sz w:val="16"/>
              </w:rPr>
            </w:pPr>
            <w:r>
              <w:rPr>
                <w:sz w:val="16"/>
              </w:rPr>
              <w:t>Presentación Grupal</w:t>
            </w:r>
          </w:p>
        </w:tc>
        <w:tc>
          <w:tcPr>
            <w:tcW w:w="1186" w:type="dxa"/>
            <w:vMerge w:val="restart"/>
            <w:tcBorders>
              <w:top w:val="nil"/>
              <w:left w:val="nil"/>
              <w:bottom w:val="nil"/>
              <w:right w:val="nil"/>
            </w:tcBorders>
            <w:shd w:val="clear" w:color="auto" w:fill="000000"/>
          </w:tcPr>
          <w:p w14:paraId="2E774527" w14:textId="77777777" w:rsidR="0032409A" w:rsidRDefault="0032409A">
            <w:pPr>
              <w:pStyle w:val="TableParagraph"/>
              <w:rPr>
                <w:rFonts w:ascii="Times New Roman"/>
                <w:sz w:val="20"/>
              </w:rPr>
            </w:pPr>
          </w:p>
        </w:tc>
        <w:tc>
          <w:tcPr>
            <w:tcW w:w="1080" w:type="dxa"/>
            <w:vMerge w:val="restart"/>
            <w:tcBorders>
              <w:top w:val="nil"/>
              <w:left w:val="nil"/>
              <w:bottom w:val="nil"/>
              <w:right w:val="nil"/>
            </w:tcBorders>
            <w:shd w:val="clear" w:color="auto" w:fill="000000"/>
          </w:tcPr>
          <w:p w14:paraId="30A4BA8B" w14:textId="77777777" w:rsidR="0032409A" w:rsidRDefault="0032409A">
            <w:pPr>
              <w:pStyle w:val="TableParagraph"/>
              <w:rPr>
                <w:rFonts w:ascii="Times New Roman"/>
                <w:sz w:val="20"/>
              </w:rPr>
            </w:pPr>
          </w:p>
        </w:tc>
      </w:tr>
      <w:tr w:rsidR="0032409A" w14:paraId="02EB7AEF" w14:textId="77777777">
        <w:trPr>
          <w:trHeight w:val="277"/>
        </w:trPr>
        <w:tc>
          <w:tcPr>
            <w:tcW w:w="542" w:type="dxa"/>
          </w:tcPr>
          <w:p w14:paraId="069365CE" w14:textId="77777777" w:rsidR="0032409A" w:rsidRDefault="00A14940">
            <w:pPr>
              <w:pStyle w:val="TableParagraph"/>
              <w:spacing w:line="258" w:lineRule="exact"/>
              <w:ind w:right="197"/>
              <w:jc w:val="right"/>
              <w:rPr>
                <w:sz w:val="24"/>
              </w:rPr>
            </w:pPr>
            <w:r>
              <w:rPr>
                <w:sz w:val="24"/>
              </w:rPr>
              <w:t>8</w:t>
            </w:r>
          </w:p>
        </w:tc>
        <w:tc>
          <w:tcPr>
            <w:tcW w:w="1080" w:type="dxa"/>
          </w:tcPr>
          <w:p w14:paraId="5FB533BA" w14:textId="77777777" w:rsidR="0032409A" w:rsidRDefault="00A14940">
            <w:pPr>
              <w:pStyle w:val="TableParagraph"/>
              <w:spacing w:before="63"/>
              <w:ind w:right="232"/>
              <w:jc w:val="right"/>
              <w:rPr>
                <w:rFonts w:ascii="Calibri"/>
                <w:sz w:val="13"/>
              </w:rPr>
            </w:pPr>
            <w:r>
              <w:rPr>
                <w:rFonts w:ascii="Calibri"/>
                <w:w w:val="95"/>
                <w:sz w:val="13"/>
              </w:rPr>
              <w:t>13/octubre</w:t>
            </w:r>
          </w:p>
        </w:tc>
        <w:tc>
          <w:tcPr>
            <w:tcW w:w="360" w:type="dxa"/>
          </w:tcPr>
          <w:p w14:paraId="458E40A2" w14:textId="77777777" w:rsidR="0032409A" w:rsidRDefault="00A14940">
            <w:pPr>
              <w:pStyle w:val="TableParagraph"/>
              <w:spacing w:before="52"/>
              <w:ind w:left="121"/>
              <w:rPr>
                <w:sz w:val="15"/>
              </w:rPr>
            </w:pPr>
            <w:r>
              <w:rPr>
                <w:sz w:val="15"/>
              </w:rPr>
              <w:t>III</w:t>
            </w:r>
          </w:p>
        </w:tc>
        <w:tc>
          <w:tcPr>
            <w:tcW w:w="2419" w:type="dxa"/>
            <w:vMerge/>
            <w:tcBorders>
              <w:top w:val="nil"/>
              <w:left w:val="nil"/>
              <w:bottom w:val="nil"/>
              <w:right w:val="nil"/>
            </w:tcBorders>
            <w:shd w:val="clear" w:color="auto" w:fill="000000"/>
          </w:tcPr>
          <w:p w14:paraId="7D526D6D" w14:textId="77777777" w:rsidR="0032409A" w:rsidRDefault="0032409A">
            <w:pPr>
              <w:rPr>
                <w:sz w:val="2"/>
                <w:szCs w:val="2"/>
              </w:rPr>
            </w:pPr>
          </w:p>
        </w:tc>
        <w:tc>
          <w:tcPr>
            <w:tcW w:w="1704" w:type="dxa"/>
            <w:vMerge/>
            <w:tcBorders>
              <w:top w:val="nil"/>
            </w:tcBorders>
          </w:tcPr>
          <w:p w14:paraId="5E3CE1FC" w14:textId="77777777" w:rsidR="0032409A" w:rsidRDefault="0032409A">
            <w:pPr>
              <w:rPr>
                <w:sz w:val="2"/>
                <w:szCs w:val="2"/>
              </w:rPr>
            </w:pPr>
          </w:p>
        </w:tc>
        <w:tc>
          <w:tcPr>
            <w:tcW w:w="1186" w:type="dxa"/>
            <w:vMerge/>
            <w:tcBorders>
              <w:top w:val="nil"/>
              <w:left w:val="nil"/>
              <w:bottom w:val="nil"/>
              <w:right w:val="nil"/>
            </w:tcBorders>
            <w:shd w:val="clear" w:color="auto" w:fill="000000"/>
          </w:tcPr>
          <w:p w14:paraId="60B67642" w14:textId="77777777" w:rsidR="0032409A" w:rsidRDefault="0032409A">
            <w:pPr>
              <w:rPr>
                <w:sz w:val="2"/>
                <w:szCs w:val="2"/>
              </w:rPr>
            </w:pPr>
          </w:p>
        </w:tc>
        <w:tc>
          <w:tcPr>
            <w:tcW w:w="1080" w:type="dxa"/>
            <w:vMerge/>
            <w:tcBorders>
              <w:top w:val="nil"/>
              <w:left w:val="nil"/>
              <w:bottom w:val="nil"/>
              <w:right w:val="nil"/>
            </w:tcBorders>
            <w:shd w:val="clear" w:color="auto" w:fill="000000"/>
          </w:tcPr>
          <w:p w14:paraId="52E3A987" w14:textId="77777777" w:rsidR="0032409A" w:rsidRDefault="0032409A">
            <w:pPr>
              <w:rPr>
                <w:sz w:val="2"/>
                <w:szCs w:val="2"/>
              </w:rPr>
            </w:pPr>
          </w:p>
        </w:tc>
      </w:tr>
      <w:tr w:rsidR="0032409A" w14:paraId="468B32C4" w14:textId="77777777" w:rsidTr="00DD328D">
        <w:trPr>
          <w:trHeight w:val="374"/>
        </w:trPr>
        <w:tc>
          <w:tcPr>
            <w:tcW w:w="542" w:type="dxa"/>
          </w:tcPr>
          <w:p w14:paraId="1ED7E2F7" w14:textId="77777777" w:rsidR="0032409A" w:rsidRDefault="00A14940">
            <w:pPr>
              <w:pStyle w:val="TableParagraph"/>
              <w:spacing w:line="276" w:lineRule="exact"/>
              <w:ind w:right="197"/>
              <w:jc w:val="right"/>
              <w:rPr>
                <w:sz w:val="24"/>
              </w:rPr>
            </w:pPr>
            <w:r>
              <w:rPr>
                <w:sz w:val="24"/>
              </w:rPr>
              <w:t>9</w:t>
            </w:r>
          </w:p>
        </w:tc>
        <w:tc>
          <w:tcPr>
            <w:tcW w:w="1080" w:type="dxa"/>
          </w:tcPr>
          <w:p w14:paraId="5B2AE3CA" w14:textId="77777777" w:rsidR="0032409A" w:rsidRDefault="00A14940">
            <w:pPr>
              <w:pStyle w:val="TableParagraph"/>
              <w:spacing w:before="111"/>
              <w:ind w:right="232"/>
              <w:jc w:val="right"/>
              <w:rPr>
                <w:rFonts w:ascii="Calibri"/>
                <w:sz w:val="13"/>
              </w:rPr>
            </w:pPr>
            <w:r>
              <w:rPr>
                <w:rFonts w:ascii="Calibri"/>
                <w:w w:val="95"/>
                <w:sz w:val="13"/>
              </w:rPr>
              <w:t>20/octubre</w:t>
            </w:r>
          </w:p>
        </w:tc>
        <w:tc>
          <w:tcPr>
            <w:tcW w:w="360" w:type="dxa"/>
          </w:tcPr>
          <w:p w14:paraId="1771A6DC" w14:textId="77777777" w:rsidR="0032409A" w:rsidRDefault="00A14940">
            <w:pPr>
              <w:pStyle w:val="TableParagraph"/>
              <w:spacing w:before="100"/>
              <w:ind w:left="121"/>
              <w:rPr>
                <w:sz w:val="15"/>
              </w:rPr>
            </w:pPr>
            <w:r>
              <w:rPr>
                <w:sz w:val="15"/>
              </w:rPr>
              <w:t>III</w:t>
            </w:r>
          </w:p>
        </w:tc>
        <w:tc>
          <w:tcPr>
            <w:tcW w:w="2419" w:type="dxa"/>
            <w:vMerge/>
            <w:tcBorders>
              <w:top w:val="nil"/>
              <w:left w:val="nil"/>
              <w:bottom w:val="nil"/>
              <w:right w:val="nil"/>
            </w:tcBorders>
            <w:shd w:val="clear" w:color="auto" w:fill="000000"/>
          </w:tcPr>
          <w:p w14:paraId="7E1AFDAA" w14:textId="77777777" w:rsidR="0032409A" w:rsidRDefault="0032409A">
            <w:pPr>
              <w:rPr>
                <w:sz w:val="2"/>
                <w:szCs w:val="2"/>
              </w:rPr>
            </w:pPr>
          </w:p>
        </w:tc>
        <w:tc>
          <w:tcPr>
            <w:tcW w:w="1704" w:type="dxa"/>
            <w:vAlign w:val="center"/>
          </w:tcPr>
          <w:p w14:paraId="6C82685A" w14:textId="78D8BA68" w:rsidR="0032409A" w:rsidRDefault="00DD328D" w:rsidP="00DD328D">
            <w:pPr>
              <w:pStyle w:val="TableParagraph"/>
              <w:spacing w:before="3" w:line="182" w:lineRule="exact"/>
              <w:ind w:left="110" w:right="178"/>
              <w:rPr>
                <w:sz w:val="16"/>
              </w:rPr>
            </w:pPr>
            <w:r>
              <w:rPr>
                <w:sz w:val="16"/>
              </w:rPr>
              <w:t>Examen Final</w:t>
            </w:r>
          </w:p>
        </w:tc>
        <w:tc>
          <w:tcPr>
            <w:tcW w:w="1186" w:type="dxa"/>
            <w:vMerge/>
            <w:tcBorders>
              <w:top w:val="nil"/>
              <w:left w:val="nil"/>
              <w:bottom w:val="nil"/>
              <w:right w:val="nil"/>
            </w:tcBorders>
            <w:shd w:val="clear" w:color="auto" w:fill="000000"/>
          </w:tcPr>
          <w:p w14:paraId="61EA3FCD" w14:textId="77777777" w:rsidR="0032409A" w:rsidRDefault="0032409A">
            <w:pPr>
              <w:rPr>
                <w:sz w:val="2"/>
                <w:szCs w:val="2"/>
              </w:rPr>
            </w:pPr>
          </w:p>
        </w:tc>
        <w:tc>
          <w:tcPr>
            <w:tcW w:w="1080" w:type="dxa"/>
            <w:vMerge/>
            <w:tcBorders>
              <w:top w:val="nil"/>
              <w:left w:val="nil"/>
              <w:bottom w:val="nil"/>
              <w:right w:val="nil"/>
            </w:tcBorders>
            <w:shd w:val="clear" w:color="auto" w:fill="000000"/>
          </w:tcPr>
          <w:p w14:paraId="729E8618" w14:textId="77777777" w:rsidR="0032409A" w:rsidRDefault="0032409A">
            <w:pPr>
              <w:rPr>
                <w:sz w:val="2"/>
                <w:szCs w:val="2"/>
              </w:rPr>
            </w:pPr>
          </w:p>
        </w:tc>
      </w:tr>
    </w:tbl>
    <w:p w14:paraId="65276058" w14:textId="77777777" w:rsidR="0032409A" w:rsidRDefault="0032409A">
      <w:pPr>
        <w:rPr>
          <w:b/>
          <w:sz w:val="28"/>
        </w:rPr>
      </w:pPr>
    </w:p>
    <w:p w14:paraId="32A7F353" w14:textId="77777777" w:rsidR="0032409A" w:rsidRDefault="00A14940">
      <w:pPr>
        <w:pStyle w:val="ListParagraph"/>
        <w:numPr>
          <w:ilvl w:val="0"/>
          <w:numId w:val="2"/>
        </w:numPr>
        <w:tabs>
          <w:tab w:val="left" w:pos="733"/>
        </w:tabs>
        <w:spacing w:before="225"/>
        <w:ind w:hanging="483"/>
        <w:jc w:val="left"/>
        <w:rPr>
          <w:b/>
          <w:sz w:val="24"/>
        </w:rPr>
      </w:pPr>
      <w:r>
        <w:rPr>
          <w:b/>
          <w:sz w:val="24"/>
        </w:rPr>
        <w:t>REFERENCIAS</w:t>
      </w:r>
    </w:p>
    <w:p w14:paraId="702E8B72" w14:textId="77777777" w:rsidR="0032409A" w:rsidRDefault="0032409A">
      <w:pPr>
        <w:spacing w:before="1"/>
        <w:rPr>
          <w:b/>
          <w:sz w:val="38"/>
        </w:rPr>
      </w:pPr>
    </w:p>
    <w:p w14:paraId="44A87B84" w14:textId="77777777" w:rsidR="0032409A" w:rsidRDefault="00A14940">
      <w:pPr>
        <w:pStyle w:val="ListParagraph"/>
        <w:numPr>
          <w:ilvl w:val="0"/>
          <w:numId w:val="1"/>
        </w:numPr>
        <w:tabs>
          <w:tab w:val="left" w:pos="1090"/>
          <w:tab w:val="left" w:pos="1091"/>
        </w:tabs>
        <w:ind w:hanging="501"/>
        <w:rPr>
          <w:sz w:val="24"/>
        </w:rPr>
      </w:pPr>
      <w:r>
        <w:rPr>
          <w:sz w:val="24"/>
        </w:rPr>
        <w:t xml:space="preserve">G. Grolemund y H. Wickham, </w:t>
      </w:r>
      <w:r>
        <w:rPr>
          <w:i/>
          <w:sz w:val="24"/>
        </w:rPr>
        <w:t>R para Ciencia de Datos</w:t>
      </w:r>
      <w:r>
        <w:rPr>
          <w:sz w:val="24"/>
        </w:rPr>
        <w:t>.</w:t>
      </w:r>
      <w:r>
        <w:rPr>
          <w:spacing w:val="-4"/>
          <w:sz w:val="24"/>
        </w:rPr>
        <w:t xml:space="preserve"> </w:t>
      </w:r>
      <w:r>
        <w:rPr>
          <w:sz w:val="24"/>
        </w:rPr>
        <w:t>2017.</w:t>
      </w:r>
    </w:p>
    <w:p w14:paraId="0E974E66" w14:textId="77777777" w:rsidR="0032409A" w:rsidRPr="002E3EFC" w:rsidRDefault="00A14940">
      <w:pPr>
        <w:pStyle w:val="ListParagraph"/>
        <w:numPr>
          <w:ilvl w:val="0"/>
          <w:numId w:val="1"/>
        </w:numPr>
        <w:tabs>
          <w:tab w:val="left" w:pos="1090"/>
          <w:tab w:val="left" w:pos="1091"/>
        </w:tabs>
        <w:spacing w:before="2" w:line="237" w:lineRule="auto"/>
        <w:ind w:left="1094" w:right="242" w:hanging="504"/>
        <w:rPr>
          <w:sz w:val="24"/>
          <w:lang w:val="en-US"/>
        </w:rPr>
      </w:pPr>
      <w:r w:rsidRPr="002E3EFC">
        <w:rPr>
          <w:sz w:val="24"/>
          <w:lang w:val="en-US"/>
        </w:rPr>
        <w:t xml:space="preserve">J. M. Magallanes Reyes, </w:t>
      </w:r>
      <w:r w:rsidRPr="002E3EFC">
        <w:rPr>
          <w:i/>
          <w:sz w:val="24"/>
          <w:lang w:val="en-US"/>
        </w:rPr>
        <w:t>Introduction to data science for social and policy research: collecting to organizing data with R and Python</w:t>
      </w:r>
      <w:r w:rsidRPr="002E3EFC">
        <w:rPr>
          <w:sz w:val="24"/>
          <w:lang w:val="en-US"/>
        </w:rPr>
        <w:t>. Cambridge, United Kingdom New York, USA Port Melbourne, Australia Delhi, India Singapore: Cambridge University Press,</w:t>
      </w:r>
      <w:r w:rsidRPr="002E3EFC">
        <w:rPr>
          <w:spacing w:val="-3"/>
          <w:sz w:val="24"/>
          <w:lang w:val="en-US"/>
        </w:rPr>
        <w:t xml:space="preserve"> </w:t>
      </w:r>
      <w:r w:rsidRPr="002E3EFC">
        <w:rPr>
          <w:sz w:val="24"/>
          <w:lang w:val="en-US"/>
        </w:rPr>
        <w:t>2017.</w:t>
      </w:r>
    </w:p>
    <w:p w14:paraId="5DA7518E" w14:textId="77777777" w:rsidR="0032409A" w:rsidRDefault="00A14940">
      <w:pPr>
        <w:pStyle w:val="ListParagraph"/>
        <w:numPr>
          <w:ilvl w:val="0"/>
          <w:numId w:val="1"/>
        </w:numPr>
        <w:tabs>
          <w:tab w:val="left" w:pos="1090"/>
          <w:tab w:val="left" w:pos="1091"/>
        </w:tabs>
        <w:spacing w:before="5"/>
        <w:ind w:hanging="501"/>
        <w:rPr>
          <w:sz w:val="24"/>
        </w:rPr>
      </w:pPr>
      <w:r>
        <w:rPr>
          <w:sz w:val="24"/>
        </w:rPr>
        <w:t xml:space="preserve">RStudio Team, </w:t>
      </w:r>
      <w:r>
        <w:rPr>
          <w:i/>
          <w:sz w:val="24"/>
        </w:rPr>
        <w:t>RStudio Cloud</w:t>
      </w:r>
      <w:r>
        <w:rPr>
          <w:sz w:val="24"/>
        </w:rPr>
        <w:t>. Boston, MA: RStudio, Inc.,</w:t>
      </w:r>
      <w:r>
        <w:rPr>
          <w:spacing w:val="-5"/>
          <w:sz w:val="24"/>
        </w:rPr>
        <w:t xml:space="preserve"> </w:t>
      </w:r>
      <w:r>
        <w:rPr>
          <w:sz w:val="24"/>
        </w:rPr>
        <w:t>2018.</w:t>
      </w:r>
    </w:p>
    <w:p w14:paraId="76F09EC2" w14:textId="77777777" w:rsidR="0032409A" w:rsidRDefault="00A14940">
      <w:pPr>
        <w:pStyle w:val="ListParagraph"/>
        <w:numPr>
          <w:ilvl w:val="0"/>
          <w:numId w:val="1"/>
        </w:numPr>
        <w:tabs>
          <w:tab w:val="left" w:pos="1090"/>
          <w:tab w:val="left" w:pos="1091"/>
        </w:tabs>
        <w:ind w:left="1094" w:right="898" w:hanging="504"/>
        <w:rPr>
          <w:sz w:val="24"/>
        </w:rPr>
      </w:pPr>
      <w:r>
        <w:rPr>
          <w:sz w:val="24"/>
        </w:rPr>
        <w:t>M. S. Figueras, «Análisis de conglomerados o cluster», 2001. [En línea]. Disponible en: https://ciberconta.unizar.es/LECCION/cluster/inicio.html. [Accedido:</w:t>
      </w:r>
      <w:r>
        <w:rPr>
          <w:spacing w:val="-2"/>
          <w:sz w:val="24"/>
        </w:rPr>
        <w:t xml:space="preserve"> </w:t>
      </w:r>
      <w:r>
        <w:rPr>
          <w:sz w:val="24"/>
        </w:rPr>
        <w:t>05-ago-2019].</w:t>
      </w:r>
    </w:p>
    <w:p w14:paraId="08076115" w14:textId="77777777" w:rsidR="0032409A" w:rsidRDefault="00A14940">
      <w:pPr>
        <w:pStyle w:val="ListParagraph"/>
        <w:numPr>
          <w:ilvl w:val="0"/>
          <w:numId w:val="1"/>
        </w:numPr>
        <w:tabs>
          <w:tab w:val="left" w:pos="1090"/>
          <w:tab w:val="left" w:pos="1091"/>
        </w:tabs>
        <w:ind w:left="1094" w:right="389" w:hanging="504"/>
        <w:rPr>
          <w:sz w:val="24"/>
        </w:rPr>
      </w:pPr>
      <w:r>
        <w:rPr>
          <w:sz w:val="24"/>
        </w:rPr>
        <w:t xml:space="preserve">Programa de las Naciones Unidas para el Desarrollo (PNUD), Ed., «Los componentes de la Densidad del Estado», en </w:t>
      </w:r>
      <w:r>
        <w:rPr>
          <w:i/>
          <w:sz w:val="24"/>
        </w:rPr>
        <w:t>Informe sobre Desarrollo Humano Peru 2009</w:t>
      </w:r>
      <w:r>
        <w:rPr>
          <w:sz w:val="24"/>
        </w:rPr>
        <w:t>, 1. ed., Lima: Oficina del Perú,</w:t>
      </w:r>
      <w:r>
        <w:rPr>
          <w:spacing w:val="-5"/>
          <w:sz w:val="24"/>
        </w:rPr>
        <w:t xml:space="preserve"> </w:t>
      </w:r>
      <w:r>
        <w:rPr>
          <w:sz w:val="24"/>
        </w:rPr>
        <w:t>2010.</w:t>
      </w:r>
    </w:p>
    <w:p w14:paraId="1E24059F" w14:textId="77777777" w:rsidR="0032409A" w:rsidRDefault="00A14940">
      <w:pPr>
        <w:pStyle w:val="ListParagraph"/>
        <w:numPr>
          <w:ilvl w:val="0"/>
          <w:numId w:val="1"/>
        </w:numPr>
        <w:tabs>
          <w:tab w:val="left" w:pos="1090"/>
          <w:tab w:val="left" w:pos="1091"/>
        </w:tabs>
        <w:ind w:left="1094" w:right="170" w:hanging="504"/>
        <w:rPr>
          <w:sz w:val="24"/>
        </w:rPr>
      </w:pPr>
      <w:r>
        <w:rPr>
          <w:sz w:val="24"/>
        </w:rPr>
        <w:t>J. Amat Rodrigo, «RPubs - Introducción a la Regresión Lineal Múltiple», jul- 2016. [En línea]. Disponible en: https://joaquinamatrodrigo.github.io/documentos/25_Regresion_lineal_multiple. html. [Accedido:</w:t>
      </w:r>
      <w:r>
        <w:rPr>
          <w:spacing w:val="-3"/>
          <w:sz w:val="24"/>
        </w:rPr>
        <w:t xml:space="preserve"> </w:t>
      </w:r>
      <w:r>
        <w:rPr>
          <w:sz w:val="24"/>
        </w:rPr>
        <w:t>05-ago-2019].</w:t>
      </w:r>
    </w:p>
    <w:p w14:paraId="66F877EE" w14:textId="77777777" w:rsidR="0032409A" w:rsidRDefault="00A14940">
      <w:pPr>
        <w:pStyle w:val="ListParagraph"/>
        <w:numPr>
          <w:ilvl w:val="0"/>
          <w:numId w:val="1"/>
        </w:numPr>
        <w:tabs>
          <w:tab w:val="left" w:pos="1090"/>
          <w:tab w:val="left" w:pos="1091"/>
        </w:tabs>
        <w:ind w:left="1094" w:right="121" w:hanging="504"/>
        <w:rPr>
          <w:sz w:val="24"/>
        </w:rPr>
      </w:pPr>
      <w:r w:rsidRPr="002E3EFC">
        <w:rPr>
          <w:sz w:val="24"/>
          <w:lang w:val="en-US"/>
        </w:rPr>
        <w:t xml:space="preserve">K. Imai, </w:t>
      </w:r>
      <w:r w:rsidRPr="002E3EFC">
        <w:rPr>
          <w:i/>
          <w:sz w:val="24"/>
          <w:lang w:val="en-US"/>
        </w:rPr>
        <w:t>Quantitative social science: an introduction</w:t>
      </w:r>
      <w:r w:rsidRPr="002E3EFC">
        <w:rPr>
          <w:sz w:val="24"/>
          <w:lang w:val="en-US"/>
        </w:rPr>
        <w:t xml:space="preserve">. </w:t>
      </w:r>
      <w:r>
        <w:rPr>
          <w:sz w:val="24"/>
        </w:rPr>
        <w:t>Princeton: Princeton University Press,</w:t>
      </w:r>
      <w:r>
        <w:rPr>
          <w:spacing w:val="-1"/>
          <w:sz w:val="24"/>
        </w:rPr>
        <w:t xml:space="preserve"> </w:t>
      </w:r>
      <w:r>
        <w:rPr>
          <w:sz w:val="24"/>
        </w:rPr>
        <w:t>2017.</w:t>
      </w:r>
    </w:p>
    <w:p w14:paraId="651DD720" w14:textId="77777777" w:rsidR="0032409A" w:rsidRDefault="00A14940">
      <w:pPr>
        <w:pStyle w:val="ListParagraph"/>
        <w:numPr>
          <w:ilvl w:val="0"/>
          <w:numId w:val="1"/>
        </w:numPr>
        <w:tabs>
          <w:tab w:val="left" w:pos="1090"/>
          <w:tab w:val="left" w:pos="1091"/>
        </w:tabs>
        <w:spacing w:before="1"/>
        <w:ind w:left="1094" w:right="170" w:hanging="504"/>
        <w:rPr>
          <w:sz w:val="24"/>
        </w:rPr>
      </w:pPr>
      <w:r>
        <w:rPr>
          <w:sz w:val="24"/>
        </w:rPr>
        <w:t>J. Amat Rodrigo, «RPubs - Regresión logística en R», Agosto-2016. [En línea]. Disponible en: https://rpubs.com/Joaquin_AR/229736. [Accedido:</w:t>
      </w:r>
      <w:r>
        <w:rPr>
          <w:spacing w:val="-11"/>
          <w:sz w:val="24"/>
        </w:rPr>
        <w:t xml:space="preserve"> </w:t>
      </w:r>
      <w:r>
        <w:rPr>
          <w:sz w:val="24"/>
        </w:rPr>
        <w:t>05-ago-2019].</w:t>
      </w:r>
    </w:p>
    <w:p w14:paraId="44D2D585" w14:textId="77777777" w:rsidR="0032409A" w:rsidRDefault="0032409A">
      <w:pPr>
        <w:rPr>
          <w:sz w:val="24"/>
        </w:rPr>
        <w:sectPr w:rsidR="0032409A">
          <w:pgSz w:w="11910" w:h="16840"/>
          <w:pgMar w:top="940" w:right="1680" w:bottom="940" w:left="1220" w:header="702" w:footer="759" w:gutter="0"/>
          <w:cols w:space="720"/>
        </w:sectPr>
      </w:pPr>
    </w:p>
    <w:p w14:paraId="6756228F" w14:textId="77777777" w:rsidR="0032409A" w:rsidRDefault="0032409A">
      <w:pPr>
        <w:rPr>
          <w:sz w:val="20"/>
        </w:rPr>
      </w:pPr>
    </w:p>
    <w:p w14:paraId="6E78C095" w14:textId="77777777" w:rsidR="0032409A" w:rsidRDefault="00A14940">
      <w:pPr>
        <w:pStyle w:val="ListParagraph"/>
        <w:numPr>
          <w:ilvl w:val="0"/>
          <w:numId w:val="2"/>
        </w:numPr>
        <w:tabs>
          <w:tab w:val="left" w:pos="733"/>
        </w:tabs>
        <w:spacing w:before="249"/>
        <w:ind w:hanging="563"/>
        <w:jc w:val="left"/>
        <w:rPr>
          <w:b/>
          <w:sz w:val="24"/>
        </w:rPr>
      </w:pPr>
      <w:r>
        <w:rPr>
          <w:b/>
          <w:sz w:val="24"/>
        </w:rPr>
        <w:t>Del Profesor del</w:t>
      </w:r>
      <w:r>
        <w:rPr>
          <w:b/>
          <w:spacing w:val="-2"/>
          <w:sz w:val="24"/>
        </w:rPr>
        <w:t xml:space="preserve"> </w:t>
      </w:r>
      <w:r>
        <w:rPr>
          <w:b/>
          <w:sz w:val="24"/>
        </w:rPr>
        <w:t>Curso</w:t>
      </w:r>
    </w:p>
    <w:p w14:paraId="2980FEE7" w14:textId="77777777" w:rsidR="0032409A" w:rsidRDefault="0032409A">
      <w:pPr>
        <w:rPr>
          <w:b/>
          <w:sz w:val="28"/>
        </w:rPr>
      </w:pPr>
    </w:p>
    <w:p w14:paraId="54BFB79D" w14:textId="77777777" w:rsidR="0032409A" w:rsidRDefault="00A14940">
      <w:pPr>
        <w:pStyle w:val="Heading2"/>
        <w:spacing w:before="200"/>
        <w:ind w:left="590"/>
        <w:jc w:val="both"/>
        <w:rPr>
          <w:rFonts w:ascii="Arial" w:hAnsi="Arial"/>
        </w:rPr>
      </w:pPr>
      <w:r>
        <w:rPr>
          <w:rFonts w:ascii="Arial" w:hAnsi="Arial"/>
          <w:w w:val="105"/>
        </w:rPr>
        <w:t>Dr. José Manuel Magallanes, Ph.D.</w:t>
      </w:r>
    </w:p>
    <w:p w14:paraId="59F3D7C0" w14:textId="77777777" w:rsidR="0032409A" w:rsidRDefault="0032409A">
      <w:pPr>
        <w:pStyle w:val="BodyText"/>
        <w:spacing w:before="2"/>
        <w:rPr>
          <w:b/>
          <w:sz w:val="25"/>
        </w:rPr>
      </w:pPr>
    </w:p>
    <w:p w14:paraId="7AA8D928" w14:textId="77777777" w:rsidR="0032409A" w:rsidRDefault="00A14940">
      <w:pPr>
        <w:pStyle w:val="BodyText"/>
        <w:spacing w:before="1" w:line="252" w:lineRule="auto"/>
        <w:ind w:left="590" w:right="112"/>
        <w:jc w:val="both"/>
      </w:pPr>
      <w:r>
        <w:rPr>
          <w:w w:val="105"/>
        </w:rPr>
        <w:t>Es Ph.D. en Ciencias Sociales Computacionales por la George Mason University; Doctor en Psicología por la Universidad Nacional Mayor de San Marcos; Magíster en Ciencia Política con mención en Gestión Pública por la Pontificia Universidad Católica del Perú; Maestría en Gestión Tecnológica en la Universidad Nacional de Ingeniería. Bachiller y Licenciado en Computación por la Universidad Nacional Mayor de San Marcos. Otros estudios diversos de postgrado en la Università degli Studi di Trento; National University of Singapur; Carnegie Mellon University; University of Chicago-Argonne National Lab; Kennedy School of Government-Harvard University; Universita Oberta de Catalunya.</w:t>
      </w:r>
    </w:p>
    <w:p w14:paraId="3A9FCFC3" w14:textId="77777777" w:rsidR="0032409A" w:rsidRDefault="0032409A">
      <w:pPr>
        <w:pStyle w:val="BodyText"/>
        <w:spacing w:before="5"/>
        <w:rPr>
          <w:sz w:val="24"/>
        </w:rPr>
      </w:pPr>
    </w:p>
    <w:p w14:paraId="1FF24BFA" w14:textId="77777777" w:rsidR="0032409A" w:rsidRDefault="00A14940">
      <w:pPr>
        <w:pStyle w:val="BodyText"/>
        <w:spacing w:line="252" w:lineRule="auto"/>
        <w:ind w:left="590" w:right="113"/>
        <w:jc w:val="both"/>
      </w:pPr>
      <w:r>
        <w:rPr>
          <w:w w:val="105"/>
        </w:rPr>
        <w:t>Es Profesor de la Sección de Ciencia Política y Gobierno, así como de la Escuela de Gobierno y Políticas Públicas de la Pontificia Universidad Católica del Perú; Visiting</w:t>
      </w:r>
      <w:r>
        <w:rPr>
          <w:spacing w:val="55"/>
          <w:w w:val="105"/>
        </w:rPr>
        <w:t xml:space="preserve"> </w:t>
      </w:r>
      <w:r>
        <w:rPr>
          <w:w w:val="105"/>
        </w:rPr>
        <w:t xml:space="preserve">Professor de la Evans School of Public Policy and Governance, asi como Senior Data Scientist del eScience Institute, en la Universidad de Washington, Seattle. </w:t>
      </w:r>
      <w:r w:rsidRPr="002E3EFC">
        <w:rPr>
          <w:w w:val="105"/>
          <w:lang w:val="en-US"/>
        </w:rPr>
        <w:t xml:space="preserve">Fellow Catalyst de la U.C Berkeley Initiative for Transparency in the Social Sciences; Affiliate Researcher del Center for Social Complexity en George Mason University. </w:t>
      </w:r>
      <w:r>
        <w:rPr>
          <w:w w:val="105"/>
        </w:rPr>
        <w:t>Así mismo, dirige la Escuela ALACIP (Asociación Latinoamericana de Ciencia Política) desde el 2015, la Winter School on Data Science Tools for Policy, Social and Management Scholars de la Universidad de Washington desde</w:t>
      </w:r>
      <w:r>
        <w:rPr>
          <w:spacing w:val="2"/>
          <w:w w:val="105"/>
        </w:rPr>
        <w:t xml:space="preserve"> </w:t>
      </w:r>
      <w:r>
        <w:rPr>
          <w:w w:val="105"/>
        </w:rPr>
        <w:t>2019.</w:t>
      </w:r>
    </w:p>
    <w:p w14:paraId="2D596B05" w14:textId="77777777" w:rsidR="0032409A" w:rsidRDefault="0032409A">
      <w:pPr>
        <w:pStyle w:val="BodyText"/>
        <w:spacing w:before="2"/>
        <w:rPr>
          <w:sz w:val="24"/>
        </w:rPr>
      </w:pPr>
    </w:p>
    <w:p w14:paraId="5A6B774E" w14:textId="77777777" w:rsidR="0032409A" w:rsidRDefault="00A14940">
      <w:pPr>
        <w:pStyle w:val="BodyText"/>
        <w:spacing w:line="252" w:lineRule="auto"/>
        <w:ind w:left="590" w:right="112"/>
        <w:jc w:val="both"/>
      </w:pPr>
      <w:r>
        <w:rPr>
          <w:w w:val="105"/>
        </w:rPr>
        <w:t>En el plano de investigación, el Dr. Magallanes trabaja en análisis de datos políticos para Perú (financiado por el eScience Institute de la Universidad de Washington) utilizando técnicas de análisis geoespaciales y de extracción de información desde usuarios de redes virtuales. Por otro lado, investiga las dinámicas de transfuguismo legislativo (financiado por</w:t>
      </w:r>
      <w:r>
        <w:rPr>
          <w:spacing w:val="55"/>
          <w:w w:val="105"/>
        </w:rPr>
        <w:t xml:space="preserve"> </w:t>
      </w:r>
      <w:r>
        <w:rPr>
          <w:w w:val="105"/>
        </w:rPr>
        <w:t>el Departamento de Computacional Social Science de la George Mason University) utilizando técnicas de análisis y modelamiento de grafos dinámicos a partir de las relaciones de co auspicio de iniciativas legislativas. Así mismo, viene trabajando el análisis de la dinámica decisional en sistemas de gobernanza local utilizando técnicas de simulación social (financiado por el Evans School of Government de la Universidad de Washington). Investiga además, con un enfoque prospectivo computacional, los efectos sociales y políticos del cambio climático en los Andes centrales (financiado por el Center for Social Complexity de la George Mason University y la National Science Foundation de</w:t>
      </w:r>
      <w:r>
        <w:rPr>
          <w:spacing w:val="5"/>
          <w:w w:val="105"/>
        </w:rPr>
        <w:t xml:space="preserve"> </w:t>
      </w:r>
      <w:r>
        <w:rPr>
          <w:w w:val="105"/>
        </w:rPr>
        <w:t>EEUU).</w:t>
      </w:r>
    </w:p>
    <w:p w14:paraId="67CCD907" w14:textId="77777777" w:rsidR="0032409A" w:rsidRDefault="0032409A">
      <w:pPr>
        <w:pStyle w:val="BodyText"/>
        <w:spacing w:before="9"/>
        <w:rPr>
          <w:sz w:val="24"/>
        </w:rPr>
      </w:pPr>
    </w:p>
    <w:p w14:paraId="38AEDEC0" w14:textId="77777777" w:rsidR="0032409A" w:rsidRDefault="00A14940">
      <w:pPr>
        <w:pStyle w:val="BodyText"/>
        <w:spacing w:line="252" w:lineRule="auto"/>
        <w:ind w:left="590" w:right="113"/>
        <w:jc w:val="both"/>
      </w:pPr>
      <w:r>
        <w:rPr>
          <w:w w:val="105"/>
        </w:rPr>
        <w:t>Ha recibido en tres oportunidades el Premio a la Investigación en la PUCP. Recientemente, con financiamiento de la UC Berkeley, viene investigando y desarrollando material educativo para el uso de herramientas computacionales para mejorar la transparencia en la investigación en políticas públicas; trabajo que ha venido testeando en la PUCP, la Universidad de los Andes y la PUC de Chile.</w:t>
      </w:r>
    </w:p>
    <w:p w14:paraId="27A4333C" w14:textId="77777777" w:rsidR="0032409A" w:rsidRDefault="0032409A">
      <w:pPr>
        <w:pStyle w:val="BodyText"/>
        <w:spacing w:before="3"/>
        <w:rPr>
          <w:sz w:val="24"/>
        </w:rPr>
      </w:pPr>
    </w:p>
    <w:p w14:paraId="614E4336" w14:textId="77777777" w:rsidR="0032409A" w:rsidRDefault="00A14940">
      <w:pPr>
        <w:pStyle w:val="BodyText"/>
        <w:spacing w:line="252" w:lineRule="auto"/>
        <w:ind w:left="590" w:right="114"/>
        <w:jc w:val="both"/>
        <w:rPr>
          <w:w w:val="105"/>
        </w:rPr>
      </w:pPr>
      <w:r>
        <w:rPr>
          <w:w w:val="105"/>
        </w:rPr>
        <w:t>Ha sido Director del Sistemas Nacional de Bibliotecas de la Biblioteca Nacional del Perú; Gerente General de la Empresa Municipal de Servicios Informáticos de la Municipalidad de Miraflores; Responsable científico del proyecto INFOGOB del Jurado Nacional</w:t>
      </w:r>
      <w:r>
        <w:rPr>
          <w:spacing w:val="55"/>
          <w:w w:val="105"/>
        </w:rPr>
        <w:t xml:space="preserve"> </w:t>
      </w:r>
      <w:r>
        <w:rPr>
          <w:w w:val="105"/>
        </w:rPr>
        <w:t>de Elecciones; así como consultor para diversas entidades</w:t>
      </w:r>
      <w:r>
        <w:rPr>
          <w:spacing w:val="3"/>
          <w:w w:val="105"/>
        </w:rPr>
        <w:t xml:space="preserve"> </w:t>
      </w:r>
      <w:r>
        <w:rPr>
          <w:w w:val="105"/>
        </w:rPr>
        <w:t>públicas.</w:t>
      </w:r>
    </w:p>
    <w:p w14:paraId="12755439" w14:textId="77777777" w:rsidR="00A14940" w:rsidRDefault="00A14940">
      <w:pPr>
        <w:pStyle w:val="BodyText"/>
        <w:spacing w:line="252" w:lineRule="auto"/>
        <w:ind w:left="590" w:right="114"/>
        <w:jc w:val="both"/>
        <w:rPr>
          <w:w w:val="105"/>
        </w:rPr>
      </w:pPr>
    </w:p>
    <w:p w14:paraId="3A2CCDDF" w14:textId="77777777" w:rsidR="00A14940" w:rsidRDefault="00A14940">
      <w:pPr>
        <w:pStyle w:val="BodyText"/>
        <w:spacing w:line="252" w:lineRule="auto"/>
        <w:ind w:left="590" w:right="114"/>
        <w:jc w:val="both"/>
        <w:rPr>
          <w:w w:val="105"/>
        </w:rPr>
      </w:pPr>
    </w:p>
    <w:p w14:paraId="63E2C292" w14:textId="77777777" w:rsidR="00A14940" w:rsidRDefault="00A14940">
      <w:pPr>
        <w:pStyle w:val="BodyText"/>
        <w:spacing w:line="252" w:lineRule="auto"/>
        <w:ind w:left="590" w:right="114"/>
        <w:jc w:val="both"/>
        <w:rPr>
          <w:w w:val="105"/>
        </w:rPr>
      </w:pPr>
    </w:p>
    <w:p w14:paraId="0D4F3DB9" w14:textId="77777777" w:rsidR="00A14940" w:rsidRDefault="00A14940">
      <w:pPr>
        <w:pStyle w:val="BodyText"/>
        <w:spacing w:line="252" w:lineRule="auto"/>
        <w:ind w:left="590" w:right="114"/>
        <w:jc w:val="both"/>
        <w:rPr>
          <w:w w:val="105"/>
        </w:rPr>
      </w:pPr>
    </w:p>
    <w:p w14:paraId="33FF9E27" w14:textId="77777777" w:rsidR="00A14940" w:rsidRDefault="00A14940">
      <w:pPr>
        <w:pStyle w:val="BodyText"/>
        <w:spacing w:line="252" w:lineRule="auto"/>
        <w:ind w:left="590" w:right="114"/>
        <w:jc w:val="both"/>
        <w:rPr>
          <w:w w:val="105"/>
        </w:rPr>
      </w:pPr>
    </w:p>
    <w:p w14:paraId="7062FDA1" w14:textId="77777777" w:rsidR="00A14940" w:rsidRDefault="00A14940">
      <w:pPr>
        <w:pStyle w:val="BodyText"/>
        <w:spacing w:line="252" w:lineRule="auto"/>
        <w:ind w:left="590" w:right="114"/>
        <w:jc w:val="both"/>
        <w:rPr>
          <w:w w:val="105"/>
        </w:rPr>
      </w:pPr>
    </w:p>
    <w:p w14:paraId="20A903EC" w14:textId="77777777" w:rsidR="00A14940" w:rsidRDefault="00A14940">
      <w:pPr>
        <w:pStyle w:val="BodyText"/>
        <w:spacing w:line="252" w:lineRule="auto"/>
        <w:ind w:left="590" w:right="114"/>
        <w:jc w:val="both"/>
        <w:rPr>
          <w:w w:val="105"/>
        </w:rPr>
      </w:pPr>
    </w:p>
    <w:p w14:paraId="0F084715" w14:textId="77777777" w:rsidR="00A14940" w:rsidRDefault="00A14940">
      <w:pPr>
        <w:pStyle w:val="BodyText"/>
        <w:spacing w:line="252" w:lineRule="auto"/>
        <w:ind w:left="590" w:right="114"/>
        <w:jc w:val="both"/>
        <w:rPr>
          <w:w w:val="105"/>
        </w:rPr>
      </w:pPr>
    </w:p>
    <w:p w14:paraId="4B9BBC02" w14:textId="77777777" w:rsidR="00A14940" w:rsidRDefault="00A14940">
      <w:pPr>
        <w:pStyle w:val="BodyText"/>
        <w:spacing w:line="252" w:lineRule="auto"/>
        <w:ind w:left="590" w:right="114"/>
        <w:jc w:val="both"/>
        <w:rPr>
          <w:w w:val="105"/>
        </w:rPr>
      </w:pPr>
    </w:p>
    <w:p w14:paraId="3088683A" w14:textId="77777777" w:rsidR="00A14940" w:rsidRDefault="00A14940">
      <w:pPr>
        <w:pStyle w:val="BodyText"/>
        <w:spacing w:line="252" w:lineRule="auto"/>
        <w:ind w:left="590" w:right="114"/>
        <w:jc w:val="both"/>
        <w:rPr>
          <w:w w:val="105"/>
        </w:rPr>
      </w:pPr>
    </w:p>
    <w:p w14:paraId="7C134831" w14:textId="77777777" w:rsidR="00A14940" w:rsidRDefault="00A14940">
      <w:pPr>
        <w:pStyle w:val="BodyText"/>
        <w:spacing w:line="252" w:lineRule="auto"/>
        <w:ind w:left="590" w:right="114"/>
        <w:jc w:val="both"/>
        <w:rPr>
          <w:w w:val="105"/>
        </w:rPr>
      </w:pPr>
    </w:p>
    <w:p w14:paraId="0AC578D0" w14:textId="77777777" w:rsidR="00A14940" w:rsidRDefault="00A14940">
      <w:pPr>
        <w:pStyle w:val="BodyText"/>
        <w:spacing w:line="252" w:lineRule="auto"/>
        <w:ind w:left="590" w:right="114"/>
        <w:jc w:val="both"/>
        <w:rPr>
          <w:w w:val="105"/>
        </w:rPr>
      </w:pPr>
    </w:p>
    <w:p w14:paraId="54B88486" w14:textId="77777777" w:rsidR="00A14940" w:rsidRDefault="00A14940">
      <w:pPr>
        <w:pStyle w:val="BodyText"/>
        <w:spacing w:line="252" w:lineRule="auto"/>
        <w:ind w:left="590" w:right="114"/>
        <w:jc w:val="both"/>
        <w:rPr>
          <w:w w:val="105"/>
        </w:rPr>
      </w:pPr>
    </w:p>
    <w:p w14:paraId="45C0F507" w14:textId="77777777" w:rsidR="00A14940" w:rsidRDefault="00A14940">
      <w:pPr>
        <w:pStyle w:val="BodyText"/>
        <w:spacing w:line="252" w:lineRule="auto"/>
        <w:ind w:left="590" w:right="114"/>
        <w:jc w:val="both"/>
        <w:rPr>
          <w:w w:val="105"/>
        </w:rPr>
      </w:pPr>
    </w:p>
    <w:p w14:paraId="51EB2E89" w14:textId="77777777" w:rsidR="00F2011F" w:rsidRDefault="00F2011F">
      <w:pPr>
        <w:rPr>
          <w:rFonts w:eastAsia="Times New Roman"/>
          <w:b/>
          <w:lang w:val="es-PE"/>
        </w:rPr>
      </w:pPr>
      <w:r>
        <w:rPr>
          <w:rFonts w:eastAsia="Times New Roman"/>
          <w:b/>
          <w:lang w:val="es-PE"/>
        </w:rPr>
        <w:br w:type="page"/>
      </w:r>
    </w:p>
    <w:p w14:paraId="46652386" w14:textId="77777777" w:rsidR="00F2011F" w:rsidRDefault="00F2011F" w:rsidP="00A14940">
      <w:pPr>
        <w:widowControl/>
        <w:rPr>
          <w:rFonts w:eastAsia="Times New Roman"/>
          <w:b/>
          <w:lang w:val="es-PE"/>
        </w:rPr>
      </w:pPr>
    </w:p>
    <w:p w14:paraId="311098C8" w14:textId="77777777" w:rsidR="00F2011F" w:rsidRDefault="00F2011F" w:rsidP="00A14940">
      <w:pPr>
        <w:widowControl/>
        <w:rPr>
          <w:rFonts w:eastAsia="Times New Roman"/>
          <w:b/>
          <w:lang w:val="es-PE"/>
        </w:rPr>
      </w:pPr>
    </w:p>
    <w:p w14:paraId="1684DA0C" w14:textId="683EF288" w:rsidR="00A14940" w:rsidRPr="00345DA3" w:rsidRDefault="00A14940" w:rsidP="00A14940">
      <w:pPr>
        <w:widowControl/>
        <w:rPr>
          <w:rFonts w:eastAsia="Times New Roman"/>
          <w:b/>
          <w:lang w:val="es-PE"/>
        </w:rPr>
      </w:pPr>
      <w:r w:rsidRPr="00345DA3">
        <w:rPr>
          <w:rFonts w:eastAsia="Times New Roman"/>
          <w:b/>
          <w:lang w:val="es-PE"/>
        </w:rPr>
        <w:t xml:space="preserve">Anexo </w:t>
      </w:r>
      <w:r w:rsidR="00F2011F">
        <w:rPr>
          <w:rFonts w:eastAsia="Times New Roman"/>
          <w:b/>
          <w:lang w:val="es-PE"/>
        </w:rPr>
        <w:t>A</w:t>
      </w:r>
      <w:r w:rsidRPr="00345DA3">
        <w:rPr>
          <w:rFonts w:eastAsia="Times New Roman"/>
          <w:b/>
          <w:lang w:val="es-PE"/>
        </w:rPr>
        <w:t>: Declaración jurada de trabajos grupales</w:t>
      </w:r>
    </w:p>
    <w:p w14:paraId="01ADC34C" w14:textId="77777777" w:rsidR="00A14940" w:rsidRPr="00345DA3" w:rsidRDefault="00A14940" w:rsidP="00A14940">
      <w:pPr>
        <w:widowControl/>
        <w:rPr>
          <w:rFonts w:eastAsia="Times New Roman"/>
          <w:b/>
          <w:lang w:val="es-PE"/>
        </w:rPr>
      </w:pPr>
    </w:p>
    <w:p w14:paraId="0229F249" w14:textId="77777777" w:rsidR="00A14940" w:rsidRPr="00345DA3" w:rsidRDefault="00A14940" w:rsidP="00A14940">
      <w:pPr>
        <w:widowControl/>
        <w:rPr>
          <w:rFonts w:eastAsia="Times New Roman"/>
          <w:b/>
          <w:lang w:val="es-PE"/>
        </w:rPr>
      </w:pPr>
      <w:r w:rsidRPr="00345DA3">
        <w:rPr>
          <w:rFonts w:eastAsia="Times New Roman"/>
          <w:b/>
          <w:lang w:val="es-PE"/>
        </w:rPr>
        <w:t>Declaración jurada de trabajo grupal</w:t>
      </w:r>
    </w:p>
    <w:p w14:paraId="1E408C6D" w14:textId="77777777" w:rsidR="00A14940" w:rsidRPr="00345DA3" w:rsidRDefault="00A14940" w:rsidP="00A14940">
      <w:pPr>
        <w:widowControl/>
        <w:rPr>
          <w:rFonts w:eastAsia="Times New Roman"/>
          <w:b/>
          <w:lang w:val="es-PE"/>
        </w:rPr>
      </w:pPr>
    </w:p>
    <w:tbl>
      <w:tblPr>
        <w:tblW w:w="8932" w:type="dxa"/>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7"/>
        <w:gridCol w:w="4035"/>
      </w:tblGrid>
      <w:tr w:rsidR="00A14940" w:rsidRPr="00345DA3" w14:paraId="4BD5B129" w14:textId="77777777" w:rsidTr="00EB67ED">
        <w:trPr>
          <w:trHeight w:val="440"/>
        </w:trPr>
        <w:tc>
          <w:tcPr>
            <w:tcW w:w="4897" w:type="dxa"/>
          </w:tcPr>
          <w:p w14:paraId="2D57FB06" w14:textId="77777777" w:rsidR="00A14940" w:rsidRPr="00345DA3" w:rsidRDefault="00A14940" w:rsidP="00EB67ED">
            <w:pPr>
              <w:widowControl/>
              <w:rPr>
                <w:rFonts w:eastAsia="Times New Roman"/>
                <w:lang w:val="es-PE"/>
              </w:rPr>
            </w:pPr>
            <w:r w:rsidRPr="00345DA3">
              <w:rPr>
                <w:rFonts w:eastAsia="Times New Roman"/>
                <w:lang w:val="es-PE"/>
              </w:rPr>
              <w:t>Unidad académica:</w:t>
            </w:r>
          </w:p>
        </w:tc>
        <w:tc>
          <w:tcPr>
            <w:tcW w:w="4035" w:type="dxa"/>
          </w:tcPr>
          <w:p w14:paraId="2345E7AE" w14:textId="77777777" w:rsidR="00A14940" w:rsidRPr="00345DA3" w:rsidRDefault="00A14940" w:rsidP="00EB67ED">
            <w:pPr>
              <w:widowControl/>
              <w:rPr>
                <w:rFonts w:eastAsia="Times New Roman"/>
                <w:lang w:val="es-PE"/>
              </w:rPr>
            </w:pPr>
            <w:r w:rsidRPr="00345DA3">
              <w:rPr>
                <w:rFonts w:eastAsia="Times New Roman"/>
                <w:lang w:val="es-PE"/>
              </w:rPr>
              <w:t>Semestre:</w:t>
            </w:r>
          </w:p>
        </w:tc>
      </w:tr>
      <w:tr w:rsidR="00A14940" w:rsidRPr="00345DA3" w14:paraId="6125029E" w14:textId="77777777" w:rsidTr="00EB67ED">
        <w:trPr>
          <w:trHeight w:val="420"/>
        </w:trPr>
        <w:tc>
          <w:tcPr>
            <w:tcW w:w="4897" w:type="dxa"/>
          </w:tcPr>
          <w:p w14:paraId="5FFA5F83" w14:textId="77777777" w:rsidR="00A14940" w:rsidRPr="00345DA3" w:rsidRDefault="00A14940" w:rsidP="00EB67ED">
            <w:pPr>
              <w:widowControl/>
              <w:rPr>
                <w:rFonts w:eastAsia="Times New Roman"/>
                <w:lang w:val="es-PE"/>
              </w:rPr>
            </w:pPr>
            <w:r w:rsidRPr="00345DA3">
              <w:rPr>
                <w:rFonts w:eastAsia="Times New Roman"/>
                <w:lang w:val="es-PE"/>
              </w:rPr>
              <w:t>Curso y horario:</w:t>
            </w:r>
          </w:p>
        </w:tc>
        <w:tc>
          <w:tcPr>
            <w:tcW w:w="4035" w:type="dxa"/>
          </w:tcPr>
          <w:p w14:paraId="232F1AD4" w14:textId="77777777" w:rsidR="00A14940" w:rsidRPr="00345DA3" w:rsidRDefault="00A14940" w:rsidP="00EB67ED">
            <w:pPr>
              <w:widowControl/>
              <w:rPr>
                <w:rFonts w:eastAsia="Times New Roman"/>
                <w:lang w:val="es-PE"/>
              </w:rPr>
            </w:pPr>
            <w:r w:rsidRPr="00345DA3">
              <w:rPr>
                <w:rFonts w:eastAsia="Times New Roman"/>
                <w:lang w:val="es-PE"/>
              </w:rPr>
              <w:t>Profesor:</w:t>
            </w:r>
          </w:p>
        </w:tc>
      </w:tr>
    </w:tbl>
    <w:p w14:paraId="63E24BCD" w14:textId="77777777" w:rsidR="00A14940" w:rsidRPr="00345DA3" w:rsidRDefault="00A14940" w:rsidP="00A14940">
      <w:pPr>
        <w:widowControl/>
        <w:rPr>
          <w:rFonts w:eastAsia="Times New Roman"/>
          <w:b/>
          <w:lang w:val="es-PE"/>
        </w:rPr>
      </w:pPr>
    </w:p>
    <w:tbl>
      <w:tblPr>
        <w:tblW w:w="9002"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63"/>
        <w:gridCol w:w="2439"/>
      </w:tblGrid>
      <w:tr w:rsidR="00A14940" w:rsidRPr="00345DA3" w14:paraId="66EF215A" w14:textId="77777777" w:rsidTr="00EB67ED">
        <w:trPr>
          <w:trHeight w:val="420"/>
        </w:trPr>
        <w:tc>
          <w:tcPr>
            <w:tcW w:w="9002" w:type="dxa"/>
            <w:gridSpan w:val="2"/>
          </w:tcPr>
          <w:p w14:paraId="7B82E098" w14:textId="77777777" w:rsidR="00A14940" w:rsidRPr="00345DA3" w:rsidRDefault="00A14940" w:rsidP="00EB67ED">
            <w:pPr>
              <w:widowControl/>
              <w:rPr>
                <w:rFonts w:eastAsia="Times New Roman"/>
                <w:lang w:val="es-PE"/>
              </w:rPr>
            </w:pPr>
            <w:r w:rsidRPr="00345DA3">
              <w:rPr>
                <w:rFonts w:eastAsia="Times New Roman"/>
                <w:lang w:val="es-PE"/>
              </w:rPr>
              <w:t>Título del trabajo:</w:t>
            </w:r>
          </w:p>
        </w:tc>
      </w:tr>
      <w:tr w:rsidR="00A14940" w:rsidRPr="00345DA3" w14:paraId="59077B44" w14:textId="77777777" w:rsidTr="00EB67ED">
        <w:trPr>
          <w:trHeight w:val="800"/>
        </w:trPr>
        <w:tc>
          <w:tcPr>
            <w:tcW w:w="9002" w:type="dxa"/>
            <w:gridSpan w:val="2"/>
          </w:tcPr>
          <w:p w14:paraId="7EDF5687" w14:textId="77777777" w:rsidR="00A14940" w:rsidRPr="00345DA3" w:rsidRDefault="00A14940" w:rsidP="00EB67ED">
            <w:pPr>
              <w:widowControl/>
              <w:rPr>
                <w:rFonts w:eastAsia="Times New Roman"/>
                <w:lang w:val="es-PE"/>
              </w:rPr>
            </w:pPr>
            <w:r w:rsidRPr="00345DA3">
              <w:rPr>
                <w:rFonts w:eastAsia="Times New Roman"/>
                <w:lang w:val="es-PE"/>
              </w:rPr>
              <w:t>Diseño/planificación del trabajo grupal (definir cronograma de trabajo, etc.):</w:t>
            </w:r>
          </w:p>
        </w:tc>
      </w:tr>
      <w:tr w:rsidR="00A14940" w:rsidRPr="00345DA3" w14:paraId="02921B17" w14:textId="77777777" w:rsidTr="00EB67ED">
        <w:trPr>
          <w:trHeight w:val="320"/>
        </w:trPr>
        <w:tc>
          <w:tcPr>
            <w:tcW w:w="6563" w:type="dxa"/>
          </w:tcPr>
          <w:p w14:paraId="0F10D438" w14:textId="77777777" w:rsidR="00A14940" w:rsidRPr="00345DA3" w:rsidRDefault="00A14940" w:rsidP="00EB67ED">
            <w:pPr>
              <w:widowControl/>
              <w:rPr>
                <w:rFonts w:eastAsia="Times New Roman"/>
                <w:lang w:val="es-PE"/>
              </w:rPr>
            </w:pPr>
            <w:r w:rsidRPr="00345DA3">
              <w:rPr>
                <w:rFonts w:eastAsia="Times New Roman"/>
                <w:lang w:val="es-PE"/>
              </w:rPr>
              <w:t>Funciones (compromiso) de cada integrante:</w:t>
            </w:r>
          </w:p>
        </w:tc>
        <w:tc>
          <w:tcPr>
            <w:tcW w:w="2439" w:type="dxa"/>
          </w:tcPr>
          <w:p w14:paraId="13AA2D22" w14:textId="77777777" w:rsidR="00A14940" w:rsidRPr="00345DA3" w:rsidRDefault="00A14940" w:rsidP="00EB67ED">
            <w:pPr>
              <w:widowControl/>
              <w:rPr>
                <w:rFonts w:eastAsia="Times New Roman"/>
                <w:lang w:val="es-PE"/>
              </w:rPr>
            </w:pPr>
            <w:r w:rsidRPr="00345DA3">
              <w:rPr>
                <w:rFonts w:eastAsia="Times New Roman"/>
                <w:lang w:val="es-PE"/>
              </w:rPr>
              <w:t>Nombre, firma y fecha</w:t>
            </w:r>
          </w:p>
        </w:tc>
      </w:tr>
      <w:tr w:rsidR="00A14940" w:rsidRPr="00345DA3" w14:paraId="10BAC61B" w14:textId="77777777" w:rsidTr="00EB67ED">
        <w:trPr>
          <w:trHeight w:val="680"/>
        </w:trPr>
        <w:tc>
          <w:tcPr>
            <w:tcW w:w="6563" w:type="dxa"/>
          </w:tcPr>
          <w:p w14:paraId="3A25FB80" w14:textId="77777777" w:rsidR="00A14940" w:rsidRPr="00345DA3" w:rsidRDefault="00A14940" w:rsidP="00EB67ED">
            <w:pPr>
              <w:widowControl/>
              <w:rPr>
                <w:rFonts w:eastAsia="Times New Roman"/>
                <w:lang w:val="es-PE"/>
              </w:rPr>
            </w:pPr>
          </w:p>
        </w:tc>
        <w:tc>
          <w:tcPr>
            <w:tcW w:w="2439" w:type="dxa"/>
          </w:tcPr>
          <w:p w14:paraId="5E2E358B" w14:textId="77777777" w:rsidR="00A14940" w:rsidRPr="00345DA3" w:rsidRDefault="00A14940" w:rsidP="00EB67ED">
            <w:pPr>
              <w:widowControl/>
              <w:rPr>
                <w:rFonts w:eastAsia="Times New Roman"/>
                <w:lang w:val="es-PE"/>
              </w:rPr>
            </w:pPr>
            <w:r w:rsidRPr="00345DA3">
              <w:rPr>
                <w:rFonts w:eastAsia="Times New Roman"/>
                <w:lang w:val="es-PE"/>
              </w:rPr>
              <w:t>Nombre, Apellido</w:t>
            </w:r>
          </w:p>
          <w:p w14:paraId="2DC8F063" w14:textId="77777777" w:rsidR="00A14940" w:rsidRPr="00345DA3" w:rsidRDefault="00A14940" w:rsidP="00EB67ED">
            <w:pPr>
              <w:widowControl/>
              <w:rPr>
                <w:rFonts w:eastAsia="Times New Roman"/>
                <w:lang w:val="es-PE"/>
              </w:rPr>
            </w:pPr>
            <w:r w:rsidRPr="00345DA3">
              <w:rPr>
                <w:rFonts w:eastAsia="Times New Roman"/>
                <w:lang w:val="es-PE"/>
              </w:rPr>
              <w:t>Firma DD/MM/AA</w:t>
            </w:r>
          </w:p>
        </w:tc>
      </w:tr>
      <w:tr w:rsidR="00A14940" w:rsidRPr="00345DA3" w14:paraId="48305850" w14:textId="77777777" w:rsidTr="00EB67ED">
        <w:trPr>
          <w:trHeight w:val="680"/>
        </w:trPr>
        <w:tc>
          <w:tcPr>
            <w:tcW w:w="6563" w:type="dxa"/>
          </w:tcPr>
          <w:p w14:paraId="684EBFDD" w14:textId="77777777" w:rsidR="00A14940" w:rsidRPr="00345DA3" w:rsidRDefault="00A14940" w:rsidP="00EB67ED">
            <w:pPr>
              <w:widowControl/>
              <w:rPr>
                <w:rFonts w:eastAsia="Times New Roman"/>
                <w:lang w:val="es-PE"/>
              </w:rPr>
            </w:pPr>
          </w:p>
        </w:tc>
        <w:tc>
          <w:tcPr>
            <w:tcW w:w="2439" w:type="dxa"/>
          </w:tcPr>
          <w:p w14:paraId="30237B1F" w14:textId="77777777" w:rsidR="00A14940" w:rsidRPr="00345DA3" w:rsidRDefault="00A14940" w:rsidP="00EB67ED">
            <w:pPr>
              <w:widowControl/>
              <w:rPr>
                <w:rFonts w:eastAsia="Times New Roman"/>
                <w:lang w:val="es-PE"/>
              </w:rPr>
            </w:pPr>
            <w:r w:rsidRPr="00345DA3">
              <w:rPr>
                <w:rFonts w:eastAsia="Times New Roman"/>
                <w:lang w:val="es-PE"/>
              </w:rPr>
              <w:t>Nombre, Apellido</w:t>
            </w:r>
          </w:p>
          <w:p w14:paraId="5C371513" w14:textId="77777777" w:rsidR="00A14940" w:rsidRPr="00345DA3" w:rsidRDefault="00A14940" w:rsidP="00EB67ED">
            <w:pPr>
              <w:widowControl/>
              <w:rPr>
                <w:rFonts w:eastAsia="Times New Roman"/>
                <w:lang w:val="es-PE"/>
              </w:rPr>
            </w:pPr>
            <w:r w:rsidRPr="00345DA3">
              <w:rPr>
                <w:rFonts w:eastAsia="Times New Roman"/>
                <w:lang w:val="es-PE"/>
              </w:rPr>
              <w:t>Firma DD/MM/AA</w:t>
            </w:r>
          </w:p>
        </w:tc>
      </w:tr>
      <w:tr w:rsidR="00A14940" w:rsidRPr="00345DA3" w14:paraId="3C8D8754" w14:textId="77777777" w:rsidTr="00EB67ED">
        <w:trPr>
          <w:trHeight w:val="680"/>
        </w:trPr>
        <w:tc>
          <w:tcPr>
            <w:tcW w:w="6563" w:type="dxa"/>
          </w:tcPr>
          <w:p w14:paraId="01B8C9CF" w14:textId="77777777" w:rsidR="00A14940" w:rsidRPr="00345DA3" w:rsidRDefault="00A14940" w:rsidP="00EB67ED">
            <w:pPr>
              <w:widowControl/>
              <w:rPr>
                <w:rFonts w:eastAsia="Times New Roman"/>
                <w:lang w:val="es-PE"/>
              </w:rPr>
            </w:pPr>
          </w:p>
        </w:tc>
        <w:tc>
          <w:tcPr>
            <w:tcW w:w="2439" w:type="dxa"/>
          </w:tcPr>
          <w:p w14:paraId="2922CE63" w14:textId="77777777" w:rsidR="00A14940" w:rsidRPr="00345DA3" w:rsidRDefault="00A14940" w:rsidP="00EB67ED">
            <w:pPr>
              <w:widowControl/>
              <w:rPr>
                <w:rFonts w:eastAsia="Times New Roman"/>
                <w:lang w:val="es-PE"/>
              </w:rPr>
            </w:pPr>
            <w:r w:rsidRPr="00345DA3">
              <w:rPr>
                <w:rFonts w:eastAsia="Times New Roman"/>
                <w:lang w:val="es-PE"/>
              </w:rPr>
              <w:t>Nombre, Apellido</w:t>
            </w:r>
          </w:p>
          <w:p w14:paraId="37546AAF" w14:textId="77777777" w:rsidR="00A14940" w:rsidRPr="00345DA3" w:rsidRDefault="00A14940" w:rsidP="00EB67ED">
            <w:pPr>
              <w:widowControl/>
              <w:rPr>
                <w:rFonts w:eastAsia="Times New Roman"/>
                <w:lang w:val="es-PE"/>
              </w:rPr>
            </w:pPr>
            <w:r w:rsidRPr="00345DA3">
              <w:rPr>
                <w:rFonts w:eastAsia="Times New Roman"/>
                <w:lang w:val="es-PE"/>
              </w:rPr>
              <w:t>Firma DD/MM/AA</w:t>
            </w:r>
          </w:p>
        </w:tc>
      </w:tr>
      <w:tr w:rsidR="00A14940" w:rsidRPr="00345DA3" w14:paraId="78AE5BA7" w14:textId="77777777" w:rsidTr="00EB67ED">
        <w:trPr>
          <w:trHeight w:val="400"/>
        </w:trPr>
        <w:tc>
          <w:tcPr>
            <w:tcW w:w="9002" w:type="dxa"/>
            <w:gridSpan w:val="2"/>
          </w:tcPr>
          <w:p w14:paraId="1C8D6D7F" w14:textId="77777777" w:rsidR="00A14940" w:rsidRPr="00345DA3" w:rsidRDefault="00A14940" w:rsidP="00EB67ED">
            <w:pPr>
              <w:widowControl/>
              <w:rPr>
                <w:rFonts w:eastAsia="Times New Roman"/>
                <w:lang w:val="es-PE"/>
              </w:rPr>
            </w:pPr>
            <w:r w:rsidRPr="00345DA3">
              <w:rPr>
                <w:rFonts w:eastAsia="Times New Roman"/>
                <w:lang w:val="es-PE"/>
              </w:rPr>
              <w:t>Firma del profesor y fecha</w:t>
            </w:r>
          </w:p>
        </w:tc>
      </w:tr>
    </w:tbl>
    <w:p w14:paraId="53FF108D" w14:textId="77777777" w:rsidR="00A14940" w:rsidRPr="00345DA3" w:rsidRDefault="00A14940" w:rsidP="00A14940">
      <w:pPr>
        <w:widowControl/>
        <w:rPr>
          <w:rFonts w:eastAsia="Times New Roman"/>
          <w:lang w:val="es-PE"/>
        </w:rPr>
      </w:pPr>
      <w:r w:rsidRPr="00345DA3">
        <w:rPr>
          <w:rFonts w:eastAsia="Times New Roman"/>
          <w:lang w:val="es-PE"/>
        </w:rPr>
        <w:t>Los miembros del grupo tenemos conocimiento del Reglamento disciplinario aplicable a los alumnos ordinarios de la Universidad, en particular, de las disposiciones contenidas en él sobre el plagio, y otras formas de distorsión de la objetividad de la evaluación académica. En tal sentido, asumimos todos y cada uno de nosotros la responsabilidad sobre el íntegro de los avances y el trabajo final que serán presentados.</w:t>
      </w:r>
    </w:p>
    <w:p w14:paraId="7B2AC6DD" w14:textId="77777777" w:rsidR="00A14940" w:rsidRPr="00345DA3" w:rsidRDefault="00A14940" w:rsidP="00A14940">
      <w:pPr>
        <w:widowControl/>
        <w:rPr>
          <w:rFonts w:eastAsia="Times New Roman"/>
          <w:lang w:val="es-PE"/>
        </w:rPr>
      </w:pPr>
    </w:p>
    <w:tbl>
      <w:tblPr>
        <w:tblW w:w="912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2"/>
        <w:gridCol w:w="2521"/>
      </w:tblGrid>
      <w:tr w:rsidR="00A14940" w:rsidRPr="00345DA3" w14:paraId="53E1A2B5" w14:textId="77777777" w:rsidTr="00EB67ED">
        <w:trPr>
          <w:trHeight w:val="420"/>
        </w:trPr>
        <w:tc>
          <w:tcPr>
            <w:tcW w:w="9123" w:type="dxa"/>
            <w:gridSpan w:val="2"/>
          </w:tcPr>
          <w:p w14:paraId="331BFDBA" w14:textId="77777777" w:rsidR="00A14940" w:rsidRPr="00345DA3" w:rsidRDefault="00A14940" w:rsidP="00EB67ED">
            <w:pPr>
              <w:widowControl/>
              <w:rPr>
                <w:rFonts w:eastAsia="Times New Roman"/>
                <w:lang w:val="es-PE"/>
              </w:rPr>
            </w:pPr>
            <w:r w:rsidRPr="00345DA3">
              <w:rPr>
                <w:rFonts w:eastAsia="Times New Roman"/>
                <w:lang w:val="es-PE"/>
              </w:rPr>
              <w:t>Ejecución del trabajo (definir aportes de cada integrante)</w:t>
            </w:r>
          </w:p>
        </w:tc>
      </w:tr>
      <w:tr w:rsidR="00A14940" w:rsidRPr="00345DA3" w14:paraId="1633B077" w14:textId="77777777" w:rsidTr="00EB67ED">
        <w:trPr>
          <w:trHeight w:val="400"/>
        </w:trPr>
        <w:tc>
          <w:tcPr>
            <w:tcW w:w="6602" w:type="dxa"/>
          </w:tcPr>
          <w:p w14:paraId="122BE74D" w14:textId="77777777" w:rsidR="00A14940" w:rsidRPr="00345DA3" w:rsidRDefault="00A14940" w:rsidP="00EB67ED">
            <w:pPr>
              <w:widowControl/>
              <w:rPr>
                <w:rFonts w:eastAsia="Times New Roman"/>
                <w:lang w:val="es-PE"/>
              </w:rPr>
            </w:pPr>
            <w:r w:rsidRPr="00345DA3">
              <w:rPr>
                <w:rFonts w:eastAsia="Times New Roman"/>
                <w:lang w:val="es-PE"/>
              </w:rPr>
              <w:t>Labor realizada por cada integrante</w:t>
            </w:r>
          </w:p>
        </w:tc>
        <w:tc>
          <w:tcPr>
            <w:tcW w:w="2521" w:type="dxa"/>
          </w:tcPr>
          <w:p w14:paraId="39553DE1" w14:textId="77777777" w:rsidR="00A14940" w:rsidRPr="00345DA3" w:rsidRDefault="00A14940" w:rsidP="00EB67ED">
            <w:pPr>
              <w:widowControl/>
              <w:rPr>
                <w:rFonts w:eastAsia="Times New Roman"/>
                <w:lang w:val="es-PE"/>
              </w:rPr>
            </w:pPr>
            <w:r w:rsidRPr="00345DA3">
              <w:rPr>
                <w:rFonts w:eastAsia="Times New Roman"/>
                <w:lang w:val="es-PE"/>
              </w:rPr>
              <w:t>Nombre, firma y fecha</w:t>
            </w:r>
          </w:p>
        </w:tc>
      </w:tr>
      <w:tr w:rsidR="00A14940" w:rsidRPr="00345DA3" w14:paraId="0E4F9AB7" w14:textId="77777777" w:rsidTr="00EB67ED">
        <w:trPr>
          <w:trHeight w:val="680"/>
        </w:trPr>
        <w:tc>
          <w:tcPr>
            <w:tcW w:w="6602" w:type="dxa"/>
          </w:tcPr>
          <w:p w14:paraId="580582E5" w14:textId="77777777" w:rsidR="00A14940" w:rsidRPr="00345DA3" w:rsidRDefault="00A14940" w:rsidP="00EB67ED">
            <w:pPr>
              <w:widowControl/>
              <w:rPr>
                <w:rFonts w:eastAsia="Times New Roman"/>
                <w:lang w:val="es-PE"/>
              </w:rPr>
            </w:pPr>
          </w:p>
        </w:tc>
        <w:tc>
          <w:tcPr>
            <w:tcW w:w="2521" w:type="dxa"/>
          </w:tcPr>
          <w:p w14:paraId="667B77D6" w14:textId="77777777" w:rsidR="00A14940" w:rsidRPr="00345DA3" w:rsidRDefault="00A14940" w:rsidP="00EB67ED">
            <w:pPr>
              <w:widowControl/>
              <w:rPr>
                <w:rFonts w:eastAsia="Times New Roman"/>
                <w:lang w:val="es-PE"/>
              </w:rPr>
            </w:pPr>
            <w:r w:rsidRPr="00345DA3">
              <w:rPr>
                <w:rFonts w:eastAsia="Times New Roman"/>
                <w:lang w:val="es-PE"/>
              </w:rPr>
              <w:t>Nombre, Apellido</w:t>
            </w:r>
          </w:p>
          <w:p w14:paraId="29B1351E" w14:textId="77777777" w:rsidR="00A14940" w:rsidRPr="00345DA3" w:rsidRDefault="00A14940" w:rsidP="00EB67ED">
            <w:pPr>
              <w:widowControl/>
              <w:rPr>
                <w:rFonts w:eastAsia="Times New Roman"/>
                <w:lang w:val="es-PE"/>
              </w:rPr>
            </w:pPr>
            <w:r w:rsidRPr="00345DA3">
              <w:rPr>
                <w:rFonts w:eastAsia="Times New Roman"/>
                <w:lang w:val="es-PE"/>
              </w:rPr>
              <w:t>Firma DD/MM/AA</w:t>
            </w:r>
          </w:p>
        </w:tc>
      </w:tr>
      <w:tr w:rsidR="00A14940" w:rsidRPr="00345DA3" w14:paraId="7A76CCCB" w14:textId="77777777" w:rsidTr="00EB67ED">
        <w:trPr>
          <w:trHeight w:val="680"/>
        </w:trPr>
        <w:tc>
          <w:tcPr>
            <w:tcW w:w="6602" w:type="dxa"/>
          </w:tcPr>
          <w:p w14:paraId="1EEF17A7" w14:textId="77777777" w:rsidR="00A14940" w:rsidRPr="00345DA3" w:rsidRDefault="00A14940" w:rsidP="00EB67ED">
            <w:pPr>
              <w:widowControl/>
              <w:rPr>
                <w:rFonts w:eastAsia="Times New Roman"/>
                <w:lang w:val="es-PE"/>
              </w:rPr>
            </w:pPr>
          </w:p>
        </w:tc>
        <w:tc>
          <w:tcPr>
            <w:tcW w:w="2521" w:type="dxa"/>
          </w:tcPr>
          <w:p w14:paraId="556B2BD9" w14:textId="77777777" w:rsidR="00A14940" w:rsidRPr="00345DA3" w:rsidRDefault="00A14940" w:rsidP="00EB67ED">
            <w:pPr>
              <w:widowControl/>
              <w:rPr>
                <w:rFonts w:eastAsia="Times New Roman"/>
                <w:lang w:val="es-PE"/>
              </w:rPr>
            </w:pPr>
            <w:r w:rsidRPr="00345DA3">
              <w:rPr>
                <w:rFonts w:eastAsia="Times New Roman"/>
                <w:lang w:val="es-PE"/>
              </w:rPr>
              <w:t>Nombre, Apellido</w:t>
            </w:r>
          </w:p>
          <w:p w14:paraId="0B7DF6EE" w14:textId="77777777" w:rsidR="00A14940" w:rsidRPr="00345DA3" w:rsidRDefault="00A14940" w:rsidP="00EB67ED">
            <w:pPr>
              <w:widowControl/>
              <w:rPr>
                <w:rFonts w:eastAsia="Times New Roman"/>
                <w:lang w:val="es-PE"/>
              </w:rPr>
            </w:pPr>
            <w:r w:rsidRPr="00345DA3">
              <w:rPr>
                <w:rFonts w:eastAsia="Times New Roman"/>
                <w:lang w:val="es-PE"/>
              </w:rPr>
              <w:t>Firma DD/MM/AA</w:t>
            </w:r>
          </w:p>
        </w:tc>
      </w:tr>
      <w:tr w:rsidR="00A14940" w:rsidRPr="00345DA3" w14:paraId="188501B4" w14:textId="77777777" w:rsidTr="00EB67ED">
        <w:trPr>
          <w:trHeight w:val="680"/>
        </w:trPr>
        <w:tc>
          <w:tcPr>
            <w:tcW w:w="6602" w:type="dxa"/>
          </w:tcPr>
          <w:p w14:paraId="3A9B7AC3" w14:textId="77777777" w:rsidR="00A14940" w:rsidRPr="00345DA3" w:rsidRDefault="00A14940" w:rsidP="00EB67ED">
            <w:pPr>
              <w:widowControl/>
              <w:rPr>
                <w:rFonts w:eastAsia="Times New Roman"/>
                <w:lang w:val="es-PE"/>
              </w:rPr>
            </w:pPr>
          </w:p>
        </w:tc>
        <w:tc>
          <w:tcPr>
            <w:tcW w:w="2521" w:type="dxa"/>
          </w:tcPr>
          <w:p w14:paraId="79C15DC8" w14:textId="77777777" w:rsidR="00A14940" w:rsidRPr="00345DA3" w:rsidRDefault="00A14940" w:rsidP="00EB67ED">
            <w:pPr>
              <w:widowControl/>
              <w:rPr>
                <w:rFonts w:eastAsia="Times New Roman"/>
                <w:lang w:val="es-PE"/>
              </w:rPr>
            </w:pPr>
            <w:r w:rsidRPr="00345DA3">
              <w:rPr>
                <w:rFonts w:eastAsia="Times New Roman"/>
                <w:lang w:val="es-PE"/>
              </w:rPr>
              <w:t>Nombre, Apellido</w:t>
            </w:r>
          </w:p>
          <w:p w14:paraId="0A37C4C9" w14:textId="77777777" w:rsidR="00A14940" w:rsidRPr="00345DA3" w:rsidRDefault="00A14940" w:rsidP="00EB67ED">
            <w:pPr>
              <w:widowControl/>
              <w:rPr>
                <w:rFonts w:eastAsia="Times New Roman"/>
                <w:lang w:val="es-PE"/>
              </w:rPr>
            </w:pPr>
            <w:r w:rsidRPr="00345DA3">
              <w:rPr>
                <w:rFonts w:eastAsia="Times New Roman"/>
                <w:lang w:val="es-PE"/>
              </w:rPr>
              <w:t>Firma DD/MM/AA</w:t>
            </w:r>
          </w:p>
        </w:tc>
      </w:tr>
    </w:tbl>
    <w:p w14:paraId="419F1016" w14:textId="77777777" w:rsidR="00A14940" w:rsidRPr="00345DA3" w:rsidRDefault="00A14940" w:rsidP="00A14940">
      <w:pPr>
        <w:widowControl/>
        <w:rPr>
          <w:rFonts w:eastAsia="Times New Roman"/>
          <w:lang w:val="es-PE"/>
        </w:rPr>
      </w:pPr>
    </w:p>
    <w:p w14:paraId="0E38F097" w14:textId="77777777" w:rsidR="00A14940" w:rsidRPr="00345DA3" w:rsidRDefault="00A14940" w:rsidP="00A14940">
      <w:pPr>
        <w:widowControl/>
        <w:rPr>
          <w:rFonts w:eastAsia="Times New Roman"/>
          <w:lang w:val="es-PE"/>
        </w:rPr>
      </w:pPr>
    </w:p>
    <w:p w14:paraId="3972871B" w14:textId="77777777" w:rsidR="00A14940" w:rsidRPr="00345DA3" w:rsidRDefault="00A14940" w:rsidP="00A14940">
      <w:pPr>
        <w:widowControl/>
        <w:rPr>
          <w:rFonts w:eastAsia="Times New Roman"/>
          <w:lang w:val="es-PE"/>
        </w:rPr>
      </w:pPr>
    </w:p>
    <w:p w14:paraId="79B5DDC3" w14:textId="77777777" w:rsidR="00A14940" w:rsidRPr="00345DA3" w:rsidRDefault="00A14940" w:rsidP="00A14940">
      <w:pPr>
        <w:widowControl/>
        <w:rPr>
          <w:rFonts w:eastAsia="Times New Roman"/>
          <w:lang w:val="es-PE"/>
        </w:rPr>
      </w:pPr>
    </w:p>
    <w:p w14:paraId="51098291" w14:textId="77777777" w:rsidR="00A14940" w:rsidRPr="00345DA3" w:rsidRDefault="00A14940" w:rsidP="00A14940">
      <w:pPr>
        <w:rPr>
          <w:rFonts w:eastAsia="Times New Roman"/>
          <w:lang w:val="es-PE"/>
        </w:rPr>
      </w:pPr>
    </w:p>
    <w:p w14:paraId="74E2D0E9" w14:textId="77777777" w:rsidR="00A14940" w:rsidRDefault="00A14940" w:rsidP="00A14940">
      <w:pPr>
        <w:rPr>
          <w:rFonts w:eastAsia="Times New Roman"/>
        </w:rPr>
      </w:pPr>
    </w:p>
    <w:p w14:paraId="3C756B7D" w14:textId="77777777" w:rsidR="00A14940" w:rsidRDefault="00A14940" w:rsidP="00A14940">
      <w:pPr>
        <w:rPr>
          <w:rFonts w:eastAsia="Times New Roman"/>
        </w:rPr>
      </w:pPr>
    </w:p>
    <w:p w14:paraId="7FA96329" w14:textId="77777777" w:rsidR="00A14940" w:rsidRPr="00AD2E58" w:rsidRDefault="00A14940" w:rsidP="00A14940">
      <w:pPr>
        <w:rPr>
          <w:rFonts w:eastAsia="Times New Roman"/>
        </w:rPr>
      </w:pPr>
    </w:p>
    <w:p w14:paraId="204E2A69" w14:textId="77777777" w:rsidR="00A14940" w:rsidRDefault="00A14940">
      <w:pPr>
        <w:pStyle w:val="BodyText"/>
        <w:spacing w:line="252" w:lineRule="auto"/>
        <w:ind w:left="590" w:right="114"/>
        <w:jc w:val="both"/>
      </w:pPr>
    </w:p>
    <w:sectPr w:rsidR="00A14940">
      <w:pgSz w:w="11910" w:h="16840"/>
      <w:pgMar w:top="940" w:right="1680" w:bottom="940" w:left="1220" w:header="702" w:footer="759"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 w:date="2019-08-13T09:37:00Z" w:initials="G">
    <w:p w14:paraId="674CA6A8" w14:textId="77777777" w:rsidR="00B45835" w:rsidRDefault="00B45835">
      <w:pPr>
        <w:pStyle w:val="CommentText"/>
      </w:pPr>
      <w:r>
        <w:rPr>
          <w:rStyle w:val="CommentReference"/>
        </w:rPr>
        <w:annotationRef/>
      </w:r>
      <w:r>
        <w:t>Poner código del horario</w:t>
      </w:r>
    </w:p>
  </w:comment>
  <w:comment w:id="1" w:author="G" w:date="2019-08-13T09:38:00Z" w:initials="G">
    <w:p w14:paraId="02A27698" w14:textId="77777777" w:rsidR="00B45835" w:rsidRDefault="00B45835">
      <w:pPr>
        <w:pStyle w:val="CommentText"/>
      </w:pPr>
      <w:r>
        <w:rPr>
          <w:rStyle w:val="CommentReference"/>
        </w:rPr>
        <w:annotationRef/>
      </w:r>
      <w:r>
        <w:t xml:space="preserve">José Manuel en la sumilla aprobada aparece esto, verifica si se cubre este contenido: </w:t>
      </w:r>
      <w:r w:rsidRPr="00B45835">
        <w:t>Introducción a la estadística y a la investigación en ciencia política comparada. Medición. Estadística descriptiva. Medidas de tendencia central y medidas de dispersión. Análisis de correlaciones y medidas de asociación. Inferencia estadística y pruebas de hipótesis. Construcción de modelos cuantitativos para representar relaciones empíricas entre variables. Análisis de regresión simple para datos continuos. Análisis de regresión múltiple. Introducción al análisis de regresión para variables dependientes categóricas.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CA6A8" w15:done="0"/>
  <w15:commentEx w15:paraId="02A2769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57E87" w14:textId="77777777" w:rsidR="000E5562" w:rsidRDefault="000E5562">
      <w:r>
        <w:separator/>
      </w:r>
    </w:p>
  </w:endnote>
  <w:endnote w:type="continuationSeparator" w:id="0">
    <w:p w14:paraId="19889F56" w14:textId="77777777" w:rsidR="000E5562" w:rsidRDefault="000E5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auto"/>
    <w:pitch w:val="variable"/>
    <w:sig w:usb0="00000003" w:usb1="00000000" w:usb2="00000000" w:usb3="00000000" w:csb0="00000003"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DA143" w14:textId="77777777" w:rsidR="0032409A" w:rsidRDefault="00A14940">
    <w:pPr>
      <w:pStyle w:val="BodyText"/>
      <w:spacing w:line="14" w:lineRule="auto"/>
      <w:rPr>
        <w:sz w:val="20"/>
      </w:rPr>
    </w:pPr>
    <w:r>
      <w:rPr>
        <w:noProof/>
        <w:lang w:val="en-US" w:eastAsia="en-US" w:bidi="ar-SA"/>
      </w:rPr>
      <mc:AlternateContent>
        <mc:Choice Requires="wps">
          <w:drawing>
            <wp:anchor distT="0" distB="0" distL="114300" distR="114300" simplePos="0" relativeHeight="251162624" behindDoc="1" locked="0" layoutInCell="1" allowOverlap="1" wp14:anchorId="1077F983" wp14:editId="65ABCE69">
              <wp:simplePos x="0" y="0"/>
              <wp:positionH relativeFrom="page">
                <wp:posOffset>1136650</wp:posOffset>
              </wp:positionH>
              <wp:positionV relativeFrom="page">
                <wp:posOffset>10070465</wp:posOffset>
              </wp:positionV>
              <wp:extent cx="1021080" cy="18478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E3523" w14:textId="77777777" w:rsidR="0032409A" w:rsidRDefault="00A14940">
                          <w:pPr>
                            <w:spacing w:before="25"/>
                            <w:ind w:left="20"/>
                            <w:rPr>
                              <w:sz w:val="21"/>
                            </w:rPr>
                          </w:pPr>
                          <w:r>
                            <w:rPr>
                              <w:w w:val="105"/>
                              <w:sz w:val="21"/>
                            </w:rPr>
                            <w:t>Semestre 2019-1I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7F983" id="_x0000_t202" coordsize="21600,21600" o:spt="202" path="m0,0l0,21600,21600,21600,21600,0xe">
              <v:stroke joinstyle="miter"/>
              <v:path gradientshapeok="t" o:connecttype="rect"/>
            </v:shapetype>
            <v:shape id="Text Box 5" o:spid="_x0000_s1028" type="#_x0000_t202" style="position:absolute;margin-left:89.5pt;margin-top:792.95pt;width:80.4pt;height:14.55pt;z-index:-25215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" filled="f" stroked="f">
              <v:textbox inset="0,0,0,0">
                <w:txbxContent>
                  <w:p w14:paraId="544E3523" w14:textId="77777777" w:rsidR="0032409A" w:rsidRDefault="00A14940">
                    <w:pPr>
                      <w:spacing w:before="25"/>
                      <w:ind w:left="20"/>
                      <w:rPr>
                        <w:sz w:val="21"/>
                      </w:rPr>
                    </w:pPr>
                    <w:r>
                      <w:rPr>
                        <w:w w:val="105"/>
                        <w:sz w:val="21"/>
                      </w:rPr>
                      <w:t>Semestre 2019-1I</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163648" behindDoc="1" locked="0" layoutInCell="1" allowOverlap="1" wp14:anchorId="0B1A785A" wp14:editId="1187BEE2">
              <wp:simplePos x="0" y="0"/>
              <wp:positionH relativeFrom="page">
                <wp:posOffset>6324600</wp:posOffset>
              </wp:positionH>
              <wp:positionV relativeFrom="page">
                <wp:posOffset>10070465</wp:posOffset>
              </wp:positionV>
              <wp:extent cx="119380" cy="18478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69F0E" w14:textId="77777777" w:rsidR="0032409A" w:rsidRDefault="00A14940">
                          <w:pPr>
                            <w:spacing w:before="25"/>
                            <w:ind w:left="40"/>
                            <w:rPr>
                              <w:sz w:val="21"/>
                            </w:rPr>
                          </w:pPr>
                          <w:r>
                            <w:fldChar w:fldCharType="begin"/>
                          </w:r>
                          <w:r>
                            <w:rPr>
                              <w:w w:val="102"/>
                              <w:sz w:val="21"/>
                            </w:rPr>
                            <w:instrText xml:space="preserve"> PAGE </w:instrText>
                          </w:r>
                          <w:r>
                            <w:fldChar w:fldCharType="separate"/>
                          </w:r>
                          <w:r w:rsidR="00F2011F">
                            <w:rPr>
                              <w:noProof/>
                              <w:w w:val="102"/>
                              <w:sz w:val="2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A785A" id="Text Box 4" o:spid="_x0000_s1029" type="#_x0000_t202" style="position:absolute;margin-left:498pt;margin-top:792.95pt;width:9.4pt;height:14.55pt;z-index:-25215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" filled="f" stroked="f">
              <v:textbox inset="0,0,0,0">
                <w:txbxContent>
                  <w:p w14:paraId="1DE69F0E" w14:textId="77777777" w:rsidR="0032409A" w:rsidRDefault="00A14940">
                    <w:pPr>
                      <w:spacing w:before="25"/>
                      <w:ind w:left="40"/>
                      <w:rPr>
                        <w:sz w:val="21"/>
                      </w:rPr>
                    </w:pPr>
                    <w:r>
                      <w:fldChar w:fldCharType="begin"/>
                    </w:r>
                    <w:r>
                      <w:rPr>
                        <w:w w:val="102"/>
                        <w:sz w:val="21"/>
                      </w:rPr>
                      <w:instrText xml:space="preserve"> PAGE </w:instrText>
                    </w:r>
                    <w:r>
                      <w:fldChar w:fldCharType="separate"/>
                    </w:r>
                    <w:r w:rsidR="00F2011F">
                      <w:rPr>
                        <w:noProof/>
                        <w:w w:val="102"/>
                        <w:sz w:val="21"/>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D2B75" w14:textId="77777777" w:rsidR="0032409A" w:rsidRDefault="00A14940">
    <w:pPr>
      <w:pStyle w:val="BodyText"/>
      <w:spacing w:line="14" w:lineRule="auto"/>
      <w:rPr>
        <w:sz w:val="20"/>
      </w:rPr>
    </w:pPr>
    <w:r>
      <w:rPr>
        <w:noProof/>
        <w:lang w:val="en-US" w:eastAsia="en-US" w:bidi="ar-SA"/>
      </w:rPr>
      <mc:AlternateContent>
        <mc:Choice Requires="wps">
          <w:drawing>
            <wp:anchor distT="0" distB="0" distL="114300" distR="114300" simplePos="0" relativeHeight="251165696" behindDoc="1" locked="0" layoutInCell="1" allowOverlap="1" wp14:anchorId="3583AB51" wp14:editId="17501CDE">
              <wp:simplePos x="0" y="0"/>
              <wp:positionH relativeFrom="page">
                <wp:posOffset>1136650</wp:posOffset>
              </wp:positionH>
              <wp:positionV relativeFrom="page">
                <wp:posOffset>10070465</wp:posOffset>
              </wp:positionV>
              <wp:extent cx="986790" cy="1847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98A50" w14:textId="77777777" w:rsidR="0032409A" w:rsidRDefault="00A14940">
                          <w:pPr>
                            <w:spacing w:before="25"/>
                            <w:ind w:left="20"/>
                            <w:rPr>
                              <w:sz w:val="21"/>
                            </w:rPr>
                          </w:pPr>
                          <w:r>
                            <w:rPr>
                              <w:w w:val="105"/>
                              <w:sz w:val="21"/>
                            </w:rPr>
                            <w:t>Semestre 2019-II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3AB51" id="_x0000_t202" coordsize="21600,21600" o:spt="202" path="m0,0l0,21600,21600,21600,21600,0xe">
              <v:stroke joinstyle="miter"/>
              <v:path gradientshapeok="t" o:connecttype="rect"/>
            </v:shapetype>
            <v:shape id="_x0000_s1031" type="#_x0000_t202" style="position:absolute;margin-left:89.5pt;margin-top:792.95pt;width:77.7pt;height:14.55pt;z-index:-25215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" filled="f" stroked="f">
              <v:textbox inset="0,0,0,0">
                <w:txbxContent>
                  <w:p w14:paraId="7F298A50" w14:textId="77777777" w:rsidR="0032409A" w:rsidRDefault="00A14940">
                    <w:pPr>
                      <w:spacing w:before="25"/>
                      <w:ind w:left="20"/>
                      <w:rPr>
                        <w:sz w:val="21"/>
                      </w:rPr>
                    </w:pPr>
                    <w:r>
                      <w:rPr>
                        <w:w w:val="105"/>
                        <w:sz w:val="21"/>
                      </w:rPr>
                      <w:t>Semestre 2019-II</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166720" behindDoc="1" locked="0" layoutInCell="1" allowOverlap="1" wp14:anchorId="77702D56" wp14:editId="25884164">
              <wp:simplePos x="0" y="0"/>
              <wp:positionH relativeFrom="page">
                <wp:posOffset>6324600</wp:posOffset>
              </wp:positionH>
              <wp:positionV relativeFrom="page">
                <wp:posOffset>10070465</wp:posOffset>
              </wp:positionV>
              <wp:extent cx="119380" cy="1847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0E524" w14:textId="77777777" w:rsidR="0032409A" w:rsidRDefault="00A14940">
                          <w:pPr>
                            <w:spacing w:before="25"/>
                            <w:ind w:left="40"/>
                            <w:rPr>
                              <w:sz w:val="21"/>
                            </w:rPr>
                          </w:pPr>
                          <w:r>
                            <w:fldChar w:fldCharType="begin"/>
                          </w:r>
                          <w:r>
                            <w:rPr>
                              <w:w w:val="102"/>
                              <w:sz w:val="21"/>
                            </w:rPr>
                            <w:instrText xml:space="preserve"> PAGE </w:instrText>
                          </w:r>
                          <w:r>
                            <w:fldChar w:fldCharType="separate"/>
                          </w:r>
                          <w:r w:rsidR="00F2011F">
                            <w:rPr>
                              <w:noProof/>
                              <w:w w:val="102"/>
                              <w:sz w:val="21"/>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02D56" id="Text Box 1" o:spid="_x0000_s1032" type="#_x0000_t202" style="position:absolute;margin-left:498pt;margin-top:792.95pt;width:9.4pt;height:14.55pt;z-index:-25214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" filled="f" stroked="f">
              <v:textbox inset="0,0,0,0">
                <w:txbxContent>
                  <w:p w14:paraId="2140E524" w14:textId="77777777" w:rsidR="0032409A" w:rsidRDefault="00A14940">
                    <w:pPr>
                      <w:spacing w:before="25"/>
                      <w:ind w:left="40"/>
                      <w:rPr>
                        <w:sz w:val="21"/>
                      </w:rPr>
                    </w:pPr>
                    <w:r>
                      <w:fldChar w:fldCharType="begin"/>
                    </w:r>
                    <w:r>
                      <w:rPr>
                        <w:w w:val="102"/>
                        <w:sz w:val="21"/>
                      </w:rPr>
                      <w:instrText xml:space="preserve"> PAGE </w:instrText>
                    </w:r>
                    <w:r>
                      <w:fldChar w:fldCharType="separate"/>
                    </w:r>
                    <w:r w:rsidR="00F2011F">
                      <w:rPr>
                        <w:noProof/>
                        <w:w w:val="102"/>
                        <w:sz w:val="21"/>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4D8EE" w14:textId="77777777" w:rsidR="000E5562" w:rsidRDefault="000E5562">
      <w:r>
        <w:separator/>
      </w:r>
    </w:p>
  </w:footnote>
  <w:footnote w:type="continuationSeparator" w:id="0">
    <w:p w14:paraId="0469CAAE" w14:textId="77777777" w:rsidR="000E5562" w:rsidRDefault="000E55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CE2D4" w14:textId="77777777" w:rsidR="0032409A" w:rsidRDefault="00A14940">
    <w:pPr>
      <w:pStyle w:val="BodyText"/>
      <w:spacing w:line="14" w:lineRule="auto"/>
      <w:rPr>
        <w:sz w:val="20"/>
      </w:rPr>
    </w:pPr>
    <w:r>
      <w:rPr>
        <w:noProof/>
        <w:lang w:val="en-US" w:eastAsia="en-US" w:bidi="ar-SA"/>
      </w:rPr>
      <mc:AlternateContent>
        <mc:Choice Requires="wps">
          <w:drawing>
            <wp:anchor distT="0" distB="0" distL="114300" distR="114300" simplePos="0" relativeHeight="251164672" behindDoc="1" locked="0" layoutInCell="1" allowOverlap="1" wp14:anchorId="1FB2A1B2" wp14:editId="22F1E8FB">
              <wp:simplePos x="0" y="0"/>
              <wp:positionH relativeFrom="page">
                <wp:posOffset>3676015</wp:posOffset>
              </wp:positionH>
              <wp:positionV relativeFrom="page">
                <wp:posOffset>433070</wp:posOffset>
              </wp:positionV>
              <wp:extent cx="2755900" cy="18478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B4563" w14:textId="77777777" w:rsidR="0032409A" w:rsidRDefault="00A14940">
                          <w:pPr>
                            <w:spacing w:before="25"/>
                            <w:ind w:left="20"/>
                            <w:rPr>
                              <w:sz w:val="19"/>
                            </w:rPr>
                          </w:pPr>
                          <w:r>
                            <w:rPr>
                              <w:w w:val="105"/>
                              <w:sz w:val="21"/>
                            </w:rPr>
                            <w:t xml:space="preserve">GOB600 </w:t>
                          </w:r>
                          <w:r>
                            <w:rPr>
                              <w:b/>
                              <w:w w:val="105"/>
                              <w:sz w:val="21"/>
                            </w:rPr>
                            <w:t xml:space="preserve">– </w:t>
                          </w:r>
                          <w:r>
                            <w:rPr>
                              <w:w w:val="105"/>
                              <w:sz w:val="19"/>
                            </w:rPr>
                            <w:t>GOBIERNO Y DECISIONES PÚBLICAS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2A1B2" id="_x0000_t202" coordsize="21600,21600" o:spt="202" path="m0,0l0,21600,21600,21600,21600,0xe">
              <v:stroke joinstyle="miter"/>
              <v:path gradientshapeok="t" o:connecttype="rect"/>
            </v:shapetype>
            <v:shape id="_x0000_s1030" type="#_x0000_t202" style="position:absolute;margin-left:289.45pt;margin-top:34.1pt;width:217pt;height:14.55pt;z-index:-25215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" filled="f" stroked="f">
              <v:textbox inset="0,0,0,0">
                <w:txbxContent>
                  <w:p w14:paraId="04BB4563" w14:textId="77777777" w:rsidR="0032409A" w:rsidRDefault="00A14940">
                    <w:pPr>
                      <w:spacing w:before="25"/>
                      <w:ind w:left="20"/>
                      <w:rPr>
                        <w:sz w:val="19"/>
                      </w:rPr>
                    </w:pPr>
                    <w:r>
                      <w:rPr>
                        <w:w w:val="105"/>
                        <w:sz w:val="21"/>
                      </w:rPr>
                      <w:t xml:space="preserve">GOB600 </w:t>
                    </w:r>
                    <w:r>
                      <w:rPr>
                        <w:b/>
                        <w:w w:val="105"/>
                        <w:sz w:val="21"/>
                      </w:rPr>
                      <w:t xml:space="preserve">– </w:t>
                    </w:r>
                    <w:r>
                      <w:rPr>
                        <w:w w:val="105"/>
                        <w:sz w:val="19"/>
                      </w:rPr>
                      <w:t>GOBIERNO Y DECISIONES PÚBLICAS</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54C4"/>
    <w:multiLevelType w:val="hybridMultilevel"/>
    <w:tmpl w:val="46A46924"/>
    <w:lvl w:ilvl="0" w:tplc="2C02C4B2">
      <w:start w:val="1"/>
      <w:numFmt w:val="upperRoman"/>
      <w:lvlText w:val="%1."/>
      <w:lvlJc w:val="left"/>
      <w:pPr>
        <w:ind w:left="732" w:hanging="287"/>
        <w:jc w:val="right"/>
      </w:pPr>
      <w:rPr>
        <w:rFonts w:ascii="Gill Sans MT" w:eastAsia="Gill Sans MT" w:hAnsi="Gill Sans MT" w:cs="Gill Sans MT" w:hint="default"/>
        <w:b/>
        <w:bCs/>
        <w:spacing w:val="-1"/>
        <w:w w:val="100"/>
        <w:sz w:val="24"/>
        <w:szCs w:val="24"/>
        <w:lang w:val="es-ES" w:eastAsia="es-ES" w:bidi="es-ES"/>
      </w:rPr>
    </w:lvl>
    <w:lvl w:ilvl="1" w:tplc="8834C7B8">
      <w:numFmt w:val="bullet"/>
      <w:lvlText w:val=""/>
      <w:lvlJc w:val="left"/>
      <w:pPr>
        <w:ind w:left="1452" w:hanging="360"/>
      </w:pPr>
      <w:rPr>
        <w:rFonts w:hint="default"/>
        <w:w w:val="99"/>
        <w:lang w:val="es-ES" w:eastAsia="es-ES" w:bidi="es-ES"/>
      </w:rPr>
    </w:lvl>
    <w:lvl w:ilvl="2" w:tplc="7FB8384A">
      <w:numFmt w:val="bullet"/>
      <w:lvlText w:val="o"/>
      <w:lvlJc w:val="left"/>
      <w:pPr>
        <w:ind w:left="1452" w:hanging="360"/>
      </w:pPr>
      <w:rPr>
        <w:rFonts w:ascii="Courier New" w:eastAsia="Courier New" w:hAnsi="Courier New" w:cs="Courier New" w:hint="default"/>
        <w:w w:val="100"/>
        <w:sz w:val="24"/>
        <w:szCs w:val="24"/>
        <w:lang w:val="es-ES" w:eastAsia="es-ES" w:bidi="es-ES"/>
      </w:rPr>
    </w:lvl>
    <w:lvl w:ilvl="3" w:tplc="EB2CBB98">
      <w:numFmt w:val="bullet"/>
      <w:lvlText w:val="•"/>
      <w:lvlJc w:val="left"/>
      <w:pPr>
        <w:ind w:left="3136" w:hanging="360"/>
      </w:pPr>
      <w:rPr>
        <w:rFonts w:hint="default"/>
        <w:lang w:val="es-ES" w:eastAsia="es-ES" w:bidi="es-ES"/>
      </w:rPr>
    </w:lvl>
    <w:lvl w:ilvl="4" w:tplc="347037F6">
      <w:numFmt w:val="bullet"/>
      <w:lvlText w:val="•"/>
      <w:lvlJc w:val="left"/>
      <w:pPr>
        <w:ind w:left="3975" w:hanging="360"/>
      </w:pPr>
      <w:rPr>
        <w:rFonts w:hint="default"/>
        <w:lang w:val="es-ES" w:eastAsia="es-ES" w:bidi="es-ES"/>
      </w:rPr>
    </w:lvl>
    <w:lvl w:ilvl="5" w:tplc="377047AC">
      <w:numFmt w:val="bullet"/>
      <w:lvlText w:val="•"/>
      <w:lvlJc w:val="left"/>
      <w:pPr>
        <w:ind w:left="4813" w:hanging="360"/>
      </w:pPr>
      <w:rPr>
        <w:rFonts w:hint="default"/>
        <w:lang w:val="es-ES" w:eastAsia="es-ES" w:bidi="es-ES"/>
      </w:rPr>
    </w:lvl>
    <w:lvl w:ilvl="6" w:tplc="13A4C9F6">
      <w:numFmt w:val="bullet"/>
      <w:lvlText w:val="•"/>
      <w:lvlJc w:val="left"/>
      <w:pPr>
        <w:ind w:left="5652" w:hanging="360"/>
      </w:pPr>
      <w:rPr>
        <w:rFonts w:hint="default"/>
        <w:lang w:val="es-ES" w:eastAsia="es-ES" w:bidi="es-ES"/>
      </w:rPr>
    </w:lvl>
    <w:lvl w:ilvl="7" w:tplc="89FADA86">
      <w:numFmt w:val="bullet"/>
      <w:lvlText w:val="•"/>
      <w:lvlJc w:val="left"/>
      <w:pPr>
        <w:ind w:left="6490" w:hanging="360"/>
      </w:pPr>
      <w:rPr>
        <w:rFonts w:hint="default"/>
        <w:lang w:val="es-ES" w:eastAsia="es-ES" w:bidi="es-ES"/>
      </w:rPr>
    </w:lvl>
    <w:lvl w:ilvl="8" w:tplc="CB52819C">
      <w:numFmt w:val="bullet"/>
      <w:lvlText w:val="•"/>
      <w:lvlJc w:val="left"/>
      <w:pPr>
        <w:ind w:left="7328" w:hanging="360"/>
      </w:pPr>
      <w:rPr>
        <w:rFonts w:hint="default"/>
        <w:lang w:val="es-ES" w:eastAsia="es-ES" w:bidi="es-ES"/>
      </w:rPr>
    </w:lvl>
  </w:abstractNum>
  <w:abstractNum w:abstractNumId="1">
    <w:nsid w:val="70B1191D"/>
    <w:multiLevelType w:val="hybridMultilevel"/>
    <w:tmpl w:val="3A02D2E8"/>
    <w:lvl w:ilvl="0" w:tplc="8C66C368">
      <w:start w:val="1"/>
      <w:numFmt w:val="decimal"/>
      <w:lvlText w:val="[%1]"/>
      <w:lvlJc w:val="left"/>
      <w:pPr>
        <w:ind w:left="1090" w:hanging="500"/>
      </w:pPr>
      <w:rPr>
        <w:rFonts w:ascii="Gill Sans MT" w:eastAsia="Gill Sans MT" w:hAnsi="Gill Sans MT" w:cs="Gill Sans MT" w:hint="default"/>
        <w:spacing w:val="-1"/>
        <w:w w:val="100"/>
        <w:sz w:val="24"/>
        <w:szCs w:val="24"/>
        <w:lang w:val="es-ES" w:eastAsia="es-ES" w:bidi="es-ES"/>
      </w:rPr>
    </w:lvl>
    <w:lvl w:ilvl="1" w:tplc="0610F60A">
      <w:numFmt w:val="bullet"/>
      <w:lvlText w:val="•"/>
      <w:lvlJc w:val="left"/>
      <w:pPr>
        <w:ind w:left="1890" w:hanging="500"/>
      </w:pPr>
      <w:rPr>
        <w:rFonts w:hint="default"/>
        <w:lang w:val="es-ES" w:eastAsia="es-ES" w:bidi="es-ES"/>
      </w:rPr>
    </w:lvl>
    <w:lvl w:ilvl="2" w:tplc="68DC3B2C">
      <w:numFmt w:val="bullet"/>
      <w:lvlText w:val="•"/>
      <w:lvlJc w:val="left"/>
      <w:pPr>
        <w:ind w:left="2681" w:hanging="500"/>
      </w:pPr>
      <w:rPr>
        <w:rFonts w:hint="default"/>
        <w:lang w:val="es-ES" w:eastAsia="es-ES" w:bidi="es-ES"/>
      </w:rPr>
    </w:lvl>
    <w:lvl w:ilvl="3" w:tplc="5FC6B56C">
      <w:numFmt w:val="bullet"/>
      <w:lvlText w:val="•"/>
      <w:lvlJc w:val="left"/>
      <w:pPr>
        <w:ind w:left="3471" w:hanging="500"/>
      </w:pPr>
      <w:rPr>
        <w:rFonts w:hint="default"/>
        <w:lang w:val="es-ES" w:eastAsia="es-ES" w:bidi="es-ES"/>
      </w:rPr>
    </w:lvl>
    <w:lvl w:ilvl="4" w:tplc="73D418A2">
      <w:numFmt w:val="bullet"/>
      <w:lvlText w:val="•"/>
      <w:lvlJc w:val="left"/>
      <w:pPr>
        <w:ind w:left="4262" w:hanging="500"/>
      </w:pPr>
      <w:rPr>
        <w:rFonts w:hint="default"/>
        <w:lang w:val="es-ES" w:eastAsia="es-ES" w:bidi="es-ES"/>
      </w:rPr>
    </w:lvl>
    <w:lvl w:ilvl="5" w:tplc="798A1E1C">
      <w:numFmt w:val="bullet"/>
      <w:lvlText w:val="•"/>
      <w:lvlJc w:val="left"/>
      <w:pPr>
        <w:ind w:left="5052" w:hanging="500"/>
      </w:pPr>
      <w:rPr>
        <w:rFonts w:hint="default"/>
        <w:lang w:val="es-ES" w:eastAsia="es-ES" w:bidi="es-ES"/>
      </w:rPr>
    </w:lvl>
    <w:lvl w:ilvl="6" w:tplc="82186E44">
      <w:numFmt w:val="bullet"/>
      <w:lvlText w:val="•"/>
      <w:lvlJc w:val="left"/>
      <w:pPr>
        <w:ind w:left="5843" w:hanging="500"/>
      </w:pPr>
      <w:rPr>
        <w:rFonts w:hint="default"/>
        <w:lang w:val="es-ES" w:eastAsia="es-ES" w:bidi="es-ES"/>
      </w:rPr>
    </w:lvl>
    <w:lvl w:ilvl="7" w:tplc="90E08248">
      <w:numFmt w:val="bullet"/>
      <w:lvlText w:val="•"/>
      <w:lvlJc w:val="left"/>
      <w:pPr>
        <w:ind w:left="6634" w:hanging="500"/>
      </w:pPr>
      <w:rPr>
        <w:rFonts w:hint="default"/>
        <w:lang w:val="es-ES" w:eastAsia="es-ES" w:bidi="es-ES"/>
      </w:rPr>
    </w:lvl>
    <w:lvl w:ilvl="8" w:tplc="8CD44450">
      <w:numFmt w:val="bullet"/>
      <w:lvlText w:val="•"/>
      <w:lvlJc w:val="left"/>
      <w:pPr>
        <w:ind w:left="7424" w:hanging="500"/>
      </w:pPr>
      <w:rPr>
        <w:rFonts w:hint="default"/>
        <w:lang w:val="es-ES" w:eastAsia="es-ES" w:bidi="es-ES"/>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9A"/>
    <w:rsid w:val="000E5562"/>
    <w:rsid w:val="002A50AF"/>
    <w:rsid w:val="002E3EFC"/>
    <w:rsid w:val="0032409A"/>
    <w:rsid w:val="00814522"/>
    <w:rsid w:val="00A14940"/>
    <w:rsid w:val="00AD57D0"/>
    <w:rsid w:val="00B45835"/>
    <w:rsid w:val="00CA2E2A"/>
    <w:rsid w:val="00D31F13"/>
    <w:rsid w:val="00DD328D"/>
    <w:rsid w:val="00F201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18EC2"/>
  <w15:docId w15:val="{C1CB662F-347C-4C29-89B2-D131DB22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ill Sans MT" w:eastAsia="Gill Sans MT" w:hAnsi="Gill Sans MT" w:cs="Gill Sans MT"/>
      <w:lang w:val="es-ES" w:eastAsia="es-ES" w:bidi="es-ES"/>
    </w:rPr>
  </w:style>
  <w:style w:type="paragraph" w:styleId="Heading1">
    <w:name w:val="heading 1"/>
    <w:basedOn w:val="Normal"/>
    <w:uiPriority w:val="1"/>
    <w:qFormat/>
    <w:pPr>
      <w:ind w:left="732" w:hanging="483"/>
      <w:outlineLvl w:val="0"/>
    </w:pPr>
    <w:rPr>
      <w:b/>
      <w:bCs/>
      <w:sz w:val="24"/>
      <w:szCs w:val="24"/>
    </w:rPr>
  </w:style>
  <w:style w:type="paragraph" w:styleId="Heading2">
    <w:name w:val="heading 2"/>
    <w:basedOn w:val="Normal"/>
    <w:uiPriority w:val="1"/>
    <w:qFormat/>
    <w:pPr>
      <w:ind w:left="105"/>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rFonts w:ascii="Arial" w:eastAsia="Arial" w:hAnsi="Arial" w:cs="Arial"/>
      <w:sz w:val="19"/>
      <w:szCs w:val="19"/>
    </w:rPr>
  </w:style>
  <w:style w:type="paragraph" w:styleId="ListParagraph">
    <w:name w:val="List Paragraph"/>
    <w:basedOn w:val="Normal"/>
    <w:uiPriority w:val="1"/>
    <w:qFormat/>
    <w:pPr>
      <w:ind w:left="732"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E3EFC"/>
    <w:rPr>
      <w:rFonts w:ascii="Tahoma" w:hAnsi="Tahoma" w:cs="Tahoma"/>
      <w:sz w:val="16"/>
      <w:szCs w:val="16"/>
    </w:rPr>
  </w:style>
  <w:style w:type="character" w:customStyle="1" w:styleId="BalloonTextChar">
    <w:name w:val="Balloon Text Char"/>
    <w:basedOn w:val="DefaultParagraphFont"/>
    <w:link w:val="BalloonText"/>
    <w:uiPriority w:val="99"/>
    <w:semiHidden/>
    <w:rsid w:val="002E3EFC"/>
    <w:rPr>
      <w:rFonts w:ascii="Tahoma" w:eastAsia="Gill Sans MT" w:hAnsi="Tahoma" w:cs="Tahoma"/>
      <w:sz w:val="16"/>
      <w:szCs w:val="16"/>
      <w:lang w:val="es-ES" w:eastAsia="es-ES" w:bidi="es-ES"/>
    </w:rPr>
  </w:style>
  <w:style w:type="character" w:styleId="CommentReference">
    <w:name w:val="annotation reference"/>
    <w:basedOn w:val="DefaultParagraphFont"/>
    <w:uiPriority w:val="99"/>
    <w:semiHidden/>
    <w:unhideWhenUsed/>
    <w:rsid w:val="002E3EFC"/>
    <w:rPr>
      <w:sz w:val="16"/>
      <w:szCs w:val="16"/>
    </w:rPr>
  </w:style>
  <w:style w:type="paragraph" w:styleId="CommentText">
    <w:name w:val="annotation text"/>
    <w:basedOn w:val="Normal"/>
    <w:link w:val="CommentTextChar"/>
    <w:uiPriority w:val="99"/>
    <w:unhideWhenUsed/>
    <w:rsid w:val="002E3EFC"/>
    <w:rPr>
      <w:sz w:val="20"/>
      <w:szCs w:val="20"/>
    </w:rPr>
  </w:style>
  <w:style w:type="character" w:customStyle="1" w:styleId="CommentTextChar">
    <w:name w:val="Comment Text Char"/>
    <w:basedOn w:val="DefaultParagraphFont"/>
    <w:link w:val="CommentText"/>
    <w:uiPriority w:val="99"/>
    <w:rsid w:val="002E3EFC"/>
    <w:rPr>
      <w:rFonts w:ascii="Gill Sans MT" w:eastAsia="Gill Sans MT" w:hAnsi="Gill Sans MT" w:cs="Gill Sans MT"/>
      <w:sz w:val="20"/>
      <w:szCs w:val="20"/>
      <w:lang w:val="es-ES" w:eastAsia="es-ES" w:bidi="es-ES"/>
    </w:rPr>
  </w:style>
  <w:style w:type="paragraph" w:styleId="CommentSubject">
    <w:name w:val="annotation subject"/>
    <w:basedOn w:val="CommentText"/>
    <w:next w:val="CommentText"/>
    <w:link w:val="CommentSubjectChar"/>
    <w:uiPriority w:val="99"/>
    <w:semiHidden/>
    <w:unhideWhenUsed/>
    <w:rsid w:val="002E3EFC"/>
    <w:rPr>
      <w:b/>
      <w:bCs/>
    </w:rPr>
  </w:style>
  <w:style w:type="character" w:customStyle="1" w:styleId="CommentSubjectChar">
    <w:name w:val="Comment Subject Char"/>
    <w:basedOn w:val="CommentTextChar"/>
    <w:link w:val="CommentSubject"/>
    <w:uiPriority w:val="99"/>
    <w:semiHidden/>
    <w:rsid w:val="002E3EFC"/>
    <w:rPr>
      <w:rFonts w:ascii="Gill Sans MT" w:eastAsia="Gill Sans MT" w:hAnsi="Gill Sans MT" w:cs="Gill Sans MT"/>
      <w:b/>
      <w:bCs/>
      <w:sz w:val="20"/>
      <w:szCs w:val="2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www.pucp.edu.pe/documento/pucp/plagio.pdf" TargetMode="External"/><Relationship Id="rId14" Type="http://schemas.openxmlformats.org/officeDocument/2006/relationships/hyperlink" Target="http://www.pucp.edu.pe/puntoedu/images/documentos/institucionales/guia_pucp_p" TargetMode="Externa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1395</Words>
  <Characters>7955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Milagros del Pilar Rejas Chuchón</dc:creator>
  <cp:lastModifiedBy>Jose M Magallanes</cp:lastModifiedBy>
  <cp:revision>2</cp:revision>
  <dcterms:created xsi:type="dcterms:W3CDTF">2019-08-13T18:44:00Z</dcterms:created>
  <dcterms:modified xsi:type="dcterms:W3CDTF">2019-08-13T18:44:00Z</dcterms:modified>
</cp:coreProperties>
</file>